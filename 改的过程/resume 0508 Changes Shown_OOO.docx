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D376987" w14:textId="77777777" w:rsidR="00FC34E1" w:rsidRPr="00CD3D88" w:rsidRDefault="00871D5C">
      <w:pPr>
        <w:snapToGrid w:val="0"/>
        <w:jc w:val="center"/>
        <w:rPr>
          <w:rFonts w:eastAsia="Microsoft YaHei"/>
          <w:b/>
          <w:bCs/>
          <w:sz w:val="36"/>
          <w:szCs w:val="36"/>
        </w:rPr>
      </w:pPr>
      <w:commentRangeStart w:id="0"/>
      <w:r w:rsidRPr="00CD3D88">
        <w:rPr>
          <w:rFonts w:eastAsia="Microsoft YaHei"/>
          <w:b/>
          <w:bCs/>
          <w:sz w:val="36"/>
          <w:szCs w:val="36"/>
        </w:rPr>
        <w:t>Xing</w:t>
      </w:r>
      <w:r w:rsidR="00C204DC" w:rsidRPr="00CD3D88">
        <w:rPr>
          <w:rFonts w:eastAsia="Microsoft YaHei"/>
          <w:b/>
          <w:bCs/>
          <w:sz w:val="36"/>
          <w:szCs w:val="36"/>
        </w:rPr>
        <w:t>j</w:t>
      </w:r>
      <w:r w:rsidRPr="00CD3D88">
        <w:rPr>
          <w:rFonts w:eastAsia="Microsoft YaHei"/>
          <w:b/>
          <w:bCs/>
          <w:sz w:val="36"/>
          <w:szCs w:val="36"/>
        </w:rPr>
        <w:t>ian</w:t>
      </w:r>
      <w:commentRangeEnd w:id="0"/>
      <w:r w:rsidR="00EE3E0E">
        <w:rPr>
          <w:rStyle w:val="CommentReference"/>
        </w:rPr>
        <w:commentReference w:id="0"/>
      </w:r>
      <w:r w:rsidR="00FC34E1" w:rsidRPr="00CD3D88">
        <w:rPr>
          <w:rFonts w:eastAsia="Microsoft YaHei"/>
          <w:b/>
          <w:bCs/>
          <w:sz w:val="36"/>
          <w:szCs w:val="36"/>
        </w:rPr>
        <w:t xml:space="preserve"> </w:t>
      </w:r>
      <w:r w:rsidRPr="00CD3D88">
        <w:rPr>
          <w:rFonts w:eastAsia="Microsoft YaHei"/>
          <w:b/>
          <w:bCs/>
          <w:sz w:val="36"/>
          <w:szCs w:val="36"/>
        </w:rPr>
        <w:t>Wu</w:t>
      </w:r>
    </w:p>
    <w:p w14:paraId="01D85948" w14:textId="150BA52D" w:rsidR="00FC34E1" w:rsidRPr="00076745" w:rsidRDefault="00A83EF1">
      <w:pPr>
        <w:jc w:val="center"/>
        <w:rPr>
          <w:rFonts w:eastAsia="Microsoft YaHei"/>
          <w:szCs w:val="21"/>
        </w:rPr>
      </w:pPr>
      <w:r>
        <w:rPr>
          <w:rFonts w:eastAsia="Microsoft YaHei"/>
          <w:szCs w:val="21"/>
        </w:rPr>
        <w:t>551</w:t>
      </w:r>
      <w:r w:rsidR="0079294E">
        <w:rPr>
          <w:rFonts w:eastAsia="Microsoft YaHei"/>
          <w:szCs w:val="21"/>
        </w:rPr>
        <w:t>-</w:t>
      </w:r>
      <w:r>
        <w:rPr>
          <w:rFonts w:eastAsia="Microsoft YaHei"/>
          <w:szCs w:val="21"/>
        </w:rPr>
        <w:t>998</w:t>
      </w:r>
      <w:r w:rsidR="0079294E">
        <w:rPr>
          <w:rFonts w:eastAsia="Microsoft YaHei"/>
          <w:szCs w:val="21"/>
        </w:rPr>
        <w:t>-</w:t>
      </w:r>
      <w:r>
        <w:rPr>
          <w:rFonts w:eastAsia="Microsoft YaHei"/>
          <w:szCs w:val="21"/>
        </w:rPr>
        <w:t>6338</w:t>
      </w:r>
      <w:r w:rsidR="00FC34E1" w:rsidRPr="00076745">
        <w:rPr>
          <w:rFonts w:eastAsia="Microsoft YaHei"/>
          <w:szCs w:val="21"/>
        </w:rPr>
        <w:t xml:space="preserve"> | </w:t>
      </w:r>
      <w:hyperlink r:id="rId12" w:history="1">
        <w:r w:rsidR="00465283" w:rsidRPr="00076745">
          <w:rPr>
            <w:rStyle w:val="Hyperlink"/>
            <w:rFonts w:eastAsia="Microsoft YaHei"/>
            <w:szCs w:val="21"/>
          </w:rPr>
          <w:t>wuxingjian98@gmail.com</w:t>
        </w:r>
      </w:hyperlink>
    </w:p>
    <w:p w14:paraId="63E5CEBC" w14:textId="539D9631" w:rsidR="00FC34E1" w:rsidRDefault="00DD1FA7">
      <w:pPr>
        <w:jc w:val="center"/>
        <w:rPr>
          <w:rFonts w:eastAsia="Microsoft YaHei"/>
          <w:szCs w:val="21"/>
        </w:rPr>
      </w:pPr>
      <w:r w:rsidRPr="00DD1FA7">
        <w:rPr>
          <w:rFonts w:eastAsia="Microsoft YaHei"/>
          <w:szCs w:val="21"/>
        </w:rPr>
        <w:t>New York</w:t>
      </w:r>
      <w:r w:rsidR="001F0B27">
        <w:rPr>
          <w:rFonts w:eastAsia="Microsoft YaHei"/>
          <w:szCs w:val="21"/>
        </w:rPr>
        <w:t xml:space="preserve"> City</w:t>
      </w:r>
      <w:r w:rsidRPr="00DD1FA7">
        <w:rPr>
          <w:rFonts w:eastAsia="Microsoft YaHei"/>
          <w:szCs w:val="21"/>
        </w:rPr>
        <w:t>, New York</w:t>
      </w:r>
    </w:p>
    <w:p w14:paraId="5F97B927" w14:textId="41E32799" w:rsidR="007F38E1" w:rsidRPr="007F38E1" w:rsidRDefault="007F38E1" w:rsidP="007F38E1">
      <w:pPr>
        <w:pStyle w:val="NormalWeb"/>
        <w:spacing w:before="0" w:beforeAutospacing="0" w:after="0" w:afterAutospacing="0"/>
        <w:jc w:val="center"/>
      </w:pPr>
      <w:r>
        <w:rPr>
          <w:rFonts w:ascii="Arial" w:hAnsi="Arial" w:cs="Arial"/>
          <w:noProof/>
          <w:color w:val="000000"/>
          <w:sz w:val="22"/>
          <w:szCs w:val="22"/>
          <w:bdr w:val="none" w:sz="0" w:space="0" w:color="auto" w:frame="1"/>
        </w:rPr>
        <w:drawing>
          <wp:inline distT="0" distB="0" distL="0" distR="0" wp14:anchorId="2169395A" wp14:editId="50FD763A">
            <wp:extent cx="190500" cy="190500"/>
            <wp:effectExtent l="0" t="0" r="0" b="0"/>
            <wp:docPr id="2" name="图片 2" descr="形状&#10;&#10;低可信度描述已自动生成">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形状&#10;&#10;低可信度描述已自动生成">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rFonts w:ascii="Arial" w:hAnsi="Arial" w:cs="Arial"/>
          <w:noProof/>
          <w:color w:val="000000"/>
          <w:sz w:val="22"/>
          <w:szCs w:val="22"/>
          <w:bdr w:val="none" w:sz="0" w:space="0" w:color="auto" w:frame="1"/>
        </w:rPr>
        <w:drawing>
          <wp:inline distT="0" distB="0" distL="0" distR="0" wp14:anchorId="5CC9E919" wp14:editId="01345DC1">
            <wp:extent cx="190500" cy="190500"/>
            <wp:effectExtent l="0" t="0" r="0" b="0"/>
            <wp:docPr id="1" name="图片 1" descr="图片包含 食物, 游戏机, 玻璃, 画&#10;&#10;描述已自动生成">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包含 食物, 游戏机, 玻璃, 画&#10;&#10;描述已自动生成">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CC66896" w14:textId="26CA1B95" w:rsidR="00857C69" w:rsidRPr="00416769" w:rsidRDefault="003D6F66" w:rsidP="003D6F66">
      <w:pPr>
        <w:pBdr>
          <w:bottom w:val="single" w:sz="6" w:space="1" w:color="auto"/>
        </w:pBdr>
        <w:adjustRightInd w:val="0"/>
        <w:spacing w:beforeLines="50" w:before="156"/>
        <w:ind w:rightChars="-50" w:right="-105"/>
        <w:jc w:val="center"/>
        <w:rPr>
          <w:rFonts w:eastAsia="Microsoft YaHei"/>
          <w:szCs w:val="21"/>
        </w:rPr>
      </w:pPr>
      <w:commentRangeStart w:id="1"/>
      <w:r w:rsidRPr="00416769">
        <w:rPr>
          <w:rFonts w:eastAsia="Microsoft YaHei"/>
          <w:szCs w:val="21"/>
        </w:rPr>
        <w:t>Master</w:t>
      </w:r>
      <w:commentRangeEnd w:id="1"/>
      <w:r w:rsidR="00EE3E0E">
        <w:rPr>
          <w:rStyle w:val="CommentReference"/>
        </w:rPr>
        <w:commentReference w:id="1"/>
      </w:r>
      <w:r w:rsidRPr="00416769">
        <w:rPr>
          <w:rFonts w:eastAsia="Microsoft YaHei"/>
          <w:szCs w:val="21"/>
        </w:rPr>
        <w:t xml:space="preserve"> in </w:t>
      </w:r>
      <w:commentRangeStart w:id="2"/>
      <w:r w:rsidRPr="00416769">
        <w:rPr>
          <w:rFonts w:eastAsia="Microsoft YaHei"/>
          <w:szCs w:val="21"/>
        </w:rPr>
        <w:t>CS</w:t>
      </w:r>
      <w:commentRangeEnd w:id="2"/>
      <w:r w:rsidR="00EE3E0E">
        <w:rPr>
          <w:rStyle w:val="CommentReference"/>
        </w:rPr>
        <w:commentReference w:id="2"/>
      </w:r>
      <w:r w:rsidRPr="00416769">
        <w:rPr>
          <w:rFonts w:eastAsia="Microsoft YaHei"/>
          <w:szCs w:val="21"/>
        </w:rPr>
        <w:t xml:space="preserve"> </w:t>
      </w:r>
      <w:r w:rsidR="00AE2BCD">
        <w:rPr>
          <w:rFonts w:eastAsia="Microsoft YaHei"/>
          <w:szCs w:val="21"/>
        </w:rPr>
        <w:t>G</w:t>
      </w:r>
      <w:r w:rsidRPr="00416769">
        <w:rPr>
          <w:rFonts w:eastAsia="Microsoft YaHei"/>
          <w:szCs w:val="21"/>
        </w:rPr>
        <w:t xml:space="preserve">raduating in December 2023 </w:t>
      </w:r>
      <w:r w:rsidR="00857C69" w:rsidRPr="00416769">
        <w:rPr>
          <w:rFonts w:eastAsia="Microsoft YaHei"/>
          <w:szCs w:val="21"/>
        </w:rPr>
        <w:t xml:space="preserve">| Seeking Software </w:t>
      </w:r>
      <w:r w:rsidR="008323C9" w:rsidRPr="00416769">
        <w:rPr>
          <w:rFonts w:eastAsia="Microsoft YaHei"/>
          <w:szCs w:val="21"/>
        </w:rPr>
        <w:t xml:space="preserve">Engineer </w:t>
      </w:r>
      <w:r w:rsidR="00857C69" w:rsidRPr="00416769">
        <w:rPr>
          <w:rFonts w:eastAsia="Microsoft YaHei"/>
          <w:szCs w:val="21"/>
        </w:rPr>
        <w:t>Intern</w:t>
      </w:r>
      <w:ins w:id="3" w:author="MrProofReading" w:date="2022-08-05T15:33:00Z">
        <w:r w:rsidR="00857C69" w:rsidRPr="00416769">
          <w:rPr>
            <w:rFonts w:eastAsia="Microsoft YaHei"/>
            <w:szCs w:val="21"/>
          </w:rPr>
          <w:t xml:space="preserve"> </w:t>
        </w:r>
        <w:r w:rsidR="00EE3E0E">
          <w:rPr>
            <w:rFonts w:eastAsia="Microsoft YaHei"/>
            <w:szCs w:val="21"/>
          </w:rPr>
          <w:t>for</w:t>
        </w:r>
      </w:ins>
      <w:r w:rsidR="00EE3E0E">
        <w:rPr>
          <w:rFonts w:eastAsia="Microsoft YaHei"/>
          <w:szCs w:val="21"/>
        </w:rPr>
        <w:t xml:space="preserve"> </w:t>
      </w:r>
      <w:r w:rsidR="00857C69" w:rsidRPr="00416769">
        <w:rPr>
          <w:rFonts w:eastAsia="Microsoft YaHei"/>
          <w:szCs w:val="21"/>
        </w:rPr>
        <w:t>Summer 2023</w:t>
      </w:r>
    </w:p>
    <w:p w14:paraId="1503A094" w14:textId="13F7379F" w:rsidR="00ED68C6" w:rsidRPr="00ED68C6" w:rsidRDefault="00FC34E1" w:rsidP="00ED68C6">
      <w:pPr>
        <w:pBdr>
          <w:bottom w:val="single" w:sz="6" w:space="1" w:color="auto"/>
        </w:pBdr>
        <w:adjustRightInd w:val="0"/>
        <w:spacing w:beforeLines="50" w:before="156"/>
        <w:ind w:rightChars="-50" w:right="-105"/>
        <w:rPr>
          <w:rFonts w:eastAsia="Microsoft YaHei"/>
          <w:b/>
          <w:bCs/>
          <w:sz w:val="24"/>
          <w:szCs w:val="24"/>
        </w:rPr>
      </w:pPr>
      <w:r w:rsidRPr="00EE317A">
        <w:rPr>
          <w:rFonts w:eastAsia="Microsoft YaHei"/>
          <w:b/>
          <w:bCs/>
          <w:sz w:val="24"/>
          <w:szCs w:val="24"/>
        </w:rPr>
        <w:t>E</w:t>
      </w:r>
      <w:r w:rsidR="002B0FDA" w:rsidRPr="00EE317A">
        <w:rPr>
          <w:rFonts w:eastAsia="Microsoft YaHei"/>
          <w:b/>
          <w:bCs/>
          <w:sz w:val="24"/>
          <w:szCs w:val="24"/>
        </w:rPr>
        <w:t>DUCATION</w:t>
      </w:r>
    </w:p>
    <w:p w14:paraId="73873363" w14:textId="676B8ABE" w:rsidR="00A46A5F" w:rsidRPr="00076745" w:rsidRDefault="00A46A5F" w:rsidP="000C20D3">
      <w:pPr>
        <w:tabs>
          <w:tab w:val="right" w:pos="10500"/>
        </w:tabs>
        <w:ind w:leftChars="200" w:left="420" w:right="-340"/>
        <w:rPr>
          <w:rFonts w:eastAsia="Microsoft YaHei"/>
          <w:w w:val="190"/>
        </w:rPr>
      </w:pPr>
      <w:r w:rsidRPr="00A46A5F">
        <w:rPr>
          <w:rFonts w:eastAsia="SimHei"/>
          <w:b/>
          <w:bCs/>
          <w:szCs w:val="21"/>
        </w:rPr>
        <w:t>Stevens Institute of Technology</w:t>
      </w:r>
      <w:r w:rsidR="00ED68C6">
        <w:rPr>
          <w:rFonts w:ascii="Arial" w:hAnsi="Arial" w:cs="Arial"/>
          <w:noProof/>
          <w:color w:val="434343"/>
          <w:sz w:val="28"/>
          <w:szCs w:val="28"/>
          <w:bdr w:val="none" w:sz="0" w:space="0" w:color="auto" w:frame="1"/>
        </w:rPr>
        <w:drawing>
          <wp:inline distT="0" distB="0" distL="0" distR="0" wp14:anchorId="21B75088" wp14:editId="0F604BC5">
            <wp:extent cx="99060" cy="99060"/>
            <wp:effectExtent l="0" t="0" r="0" b="0"/>
            <wp:docPr id="4" name="图片 4" descr="图标&#10;&#10;描述已自动生成">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标&#10;&#10;描述已自动生成">
                      <a:hlinkClick r:id="rId17"/>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r w:rsidR="000C20D3">
        <w:rPr>
          <w:rFonts w:eastAsia="SimHei"/>
          <w:b/>
          <w:bCs/>
          <w:szCs w:val="21"/>
        </w:rPr>
        <w:tab/>
      </w:r>
      <w:r w:rsidR="00DD1FA7">
        <w:rPr>
          <w:rFonts w:eastAsia="Microsoft YaHei"/>
        </w:rPr>
        <w:t>Hoboken</w:t>
      </w:r>
      <w:r>
        <w:rPr>
          <w:rFonts w:eastAsia="Microsoft YaHei"/>
        </w:rPr>
        <w:t>,</w:t>
      </w:r>
      <w:r w:rsidRPr="00076745">
        <w:rPr>
          <w:rFonts w:eastAsia="Microsoft YaHei"/>
        </w:rPr>
        <w:t xml:space="preserve"> </w:t>
      </w:r>
      <w:r w:rsidR="00DD1FA7">
        <w:rPr>
          <w:rFonts w:eastAsia="Microsoft YaHei"/>
        </w:rPr>
        <w:t>New Jersey</w:t>
      </w:r>
    </w:p>
    <w:p w14:paraId="04881480" w14:textId="15BF948C" w:rsidR="00A46A5F" w:rsidRPr="00A46A5F" w:rsidRDefault="00A46A5F" w:rsidP="000C20D3">
      <w:pPr>
        <w:tabs>
          <w:tab w:val="right" w:pos="10500"/>
        </w:tabs>
        <w:ind w:leftChars="200" w:left="420" w:right="-227"/>
        <w:rPr>
          <w:rFonts w:eastAsia="Microsoft YaHei"/>
        </w:rPr>
      </w:pPr>
      <w:r>
        <w:rPr>
          <w:rFonts w:eastAsia="Microsoft YaHei" w:hint="eastAsia"/>
        </w:rPr>
        <w:t>M</w:t>
      </w:r>
      <w:r>
        <w:rPr>
          <w:rFonts w:eastAsia="Microsoft YaHei"/>
        </w:rPr>
        <w:t>aster</w:t>
      </w:r>
      <w:r w:rsidRPr="00076745">
        <w:rPr>
          <w:rFonts w:eastAsia="Microsoft YaHei"/>
        </w:rPr>
        <w:t xml:space="preserve"> </w:t>
      </w:r>
      <w:r w:rsidR="0065670D">
        <w:rPr>
          <w:rFonts w:eastAsia="Microsoft YaHei"/>
        </w:rPr>
        <w:t>of</w:t>
      </w:r>
      <w:r w:rsidRPr="00076745">
        <w:rPr>
          <w:rFonts w:eastAsia="Microsoft YaHei"/>
        </w:rPr>
        <w:t xml:space="preserve"> Computer Science</w:t>
      </w:r>
      <w:r w:rsidR="000C20D3">
        <w:rPr>
          <w:rFonts w:eastAsia="Microsoft YaHei"/>
        </w:rPr>
        <w:tab/>
      </w:r>
      <w:r w:rsidR="00AA2F34">
        <w:t>Jan</w:t>
      </w:r>
      <w:r w:rsidRPr="009564AC">
        <w:t xml:space="preserve"> 20</w:t>
      </w:r>
      <w:r w:rsidR="00DD1FA7" w:rsidRPr="009564AC">
        <w:t>2</w:t>
      </w:r>
      <w:r w:rsidR="004236FA" w:rsidRPr="009564AC">
        <w:t>2</w:t>
      </w:r>
      <w:r w:rsidRPr="009564AC">
        <w:t xml:space="preserve"> – </w:t>
      </w:r>
      <w:r w:rsidR="00DD1FA7" w:rsidRPr="009564AC">
        <w:t>Dec</w:t>
      </w:r>
      <w:r w:rsidRPr="009564AC">
        <w:t xml:space="preserve"> 202</w:t>
      </w:r>
      <w:r w:rsidR="004236FA" w:rsidRPr="009564AC">
        <w:t>3</w:t>
      </w:r>
    </w:p>
    <w:p w14:paraId="5C591CC2" w14:textId="1E2E0A38" w:rsidR="002B6739" w:rsidRPr="00076745" w:rsidRDefault="006F4F49" w:rsidP="000C20D3">
      <w:pPr>
        <w:tabs>
          <w:tab w:val="right" w:pos="10500"/>
        </w:tabs>
        <w:ind w:leftChars="200" w:left="420" w:right="-340"/>
        <w:rPr>
          <w:rFonts w:eastAsia="Microsoft YaHei"/>
          <w:w w:val="190"/>
        </w:rPr>
      </w:pPr>
      <w:r w:rsidRPr="00076745">
        <w:rPr>
          <w:rFonts w:eastAsia="SimHei"/>
          <w:b/>
          <w:bCs/>
          <w:szCs w:val="21"/>
        </w:rPr>
        <w:t>Southern University of Science and Technology (</w:t>
      </w:r>
      <w:r w:rsidR="00DD1FA7" w:rsidRPr="00076745">
        <w:rPr>
          <w:rFonts w:eastAsia="SimHei"/>
          <w:b/>
          <w:bCs/>
          <w:szCs w:val="21"/>
        </w:rPr>
        <w:t>SUSTech)</w:t>
      </w:r>
      <w:r w:rsidR="00ED68C6">
        <w:rPr>
          <w:rFonts w:ascii="Arial" w:hAnsi="Arial" w:cs="Arial"/>
          <w:noProof/>
          <w:color w:val="434343"/>
          <w:sz w:val="28"/>
          <w:szCs w:val="28"/>
          <w:bdr w:val="none" w:sz="0" w:space="0" w:color="auto" w:frame="1"/>
        </w:rPr>
        <w:drawing>
          <wp:inline distT="0" distB="0" distL="0" distR="0" wp14:anchorId="4F477A70" wp14:editId="398AF62B">
            <wp:extent cx="99060" cy="99060"/>
            <wp:effectExtent l="0" t="0" r="0" b="0"/>
            <wp:docPr id="5" name="图片 5" descr="图标&#10;&#10;描述已自动生成">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标&#10;&#10;描述已自动生成">
                      <a:hlinkClick r:id="rId19"/>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r w:rsidR="000C20D3">
        <w:rPr>
          <w:rFonts w:eastAsia="Microsoft YaHei"/>
        </w:rPr>
        <w:tab/>
      </w:r>
      <w:r w:rsidR="00490B73" w:rsidRPr="00076745">
        <w:rPr>
          <w:rFonts w:eastAsia="Microsoft YaHei"/>
        </w:rPr>
        <w:t>Shenzhen</w:t>
      </w:r>
      <w:r w:rsidR="007B0CD2">
        <w:rPr>
          <w:rFonts w:eastAsia="Microsoft YaHei"/>
        </w:rPr>
        <w:t>,</w:t>
      </w:r>
      <w:r w:rsidR="00490B73" w:rsidRPr="00076745">
        <w:rPr>
          <w:rFonts w:eastAsia="Microsoft YaHei"/>
        </w:rPr>
        <w:t xml:space="preserve"> China</w:t>
      </w:r>
    </w:p>
    <w:p w14:paraId="61B11685" w14:textId="4E6C6291" w:rsidR="006F1D0D" w:rsidRPr="00F500DB" w:rsidRDefault="00A46A5F" w:rsidP="000C20D3">
      <w:pPr>
        <w:tabs>
          <w:tab w:val="right" w:pos="10500"/>
        </w:tabs>
        <w:ind w:leftChars="200" w:left="420" w:right="-227"/>
        <w:rPr>
          <w:rFonts w:eastAsia="Microsoft YaHei"/>
        </w:rPr>
      </w:pPr>
      <w:r w:rsidRPr="00A46A5F">
        <w:rPr>
          <w:rFonts w:eastAsia="Microsoft YaHei"/>
        </w:rPr>
        <w:t>Bachelor</w:t>
      </w:r>
      <w:r w:rsidR="003E3708" w:rsidRPr="00076745">
        <w:rPr>
          <w:rFonts w:eastAsia="Microsoft YaHei"/>
        </w:rPr>
        <w:t xml:space="preserve"> </w:t>
      </w:r>
      <w:r w:rsidR="0065670D">
        <w:rPr>
          <w:rFonts w:eastAsia="Microsoft YaHei"/>
        </w:rPr>
        <w:t>of</w:t>
      </w:r>
      <w:r w:rsidR="003E3708" w:rsidRPr="00076745">
        <w:rPr>
          <w:rFonts w:eastAsia="Microsoft YaHei"/>
        </w:rPr>
        <w:t xml:space="preserve"> Computer Science</w:t>
      </w:r>
      <w:r w:rsidR="000C20D3">
        <w:rPr>
          <w:rFonts w:eastAsia="Microsoft YaHei"/>
        </w:rPr>
        <w:tab/>
      </w:r>
      <w:r w:rsidR="000C3E84" w:rsidRPr="009564AC">
        <w:t>Sep 2016 – Jun</w:t>
      </w:r>
      <w:r w:rsidR="00ED5962" w:rsidRPr="009564AC">
        <w:t xml:space="preserve"> </w:t>
      </w:r>
      <w:r w:rsidR="000C3E84" w:rsidRPr="009564AC">
        <w:t>2020</w:t>
      </w:r>
    </w:p>
    <w:p w14:paraId="65E85FF5" w14:textId="77777777" w:rsidR="0013468D" w:rsidRPr="005B276C" w:rsidRDefault="0013468D" w:rsidP="0013468D">
      <w:pPr>
        <w:pBdr>
          <w:bottom w:val="single" w:sz="6" w:space="1" w:color="auto"/>
        </w:pBdr>
        <w:spacing w:beforeLines="50" w:before="156"/>
        <w:ind w:rightChars="-50" w:right="-105"/>
        <w:rPr>
          <w:del w:id="4" w:author="MrProofReading" w:date="2022-08-05T15:33:00Z"/>
          <w:rFonts w:eastAsia="Microsoft YaHei"/>
          <w:b/>
          <w:bCs/>
          <w:sz w:val="24"/>
          <w:szCs w:val="24"/>
        </w:rPr>
      </w:pPr>
      <w:del w:id="5" w:author="MrProofReading" w:date="2022-08-05T15:33:00Z">
        <w:r>
          <w:rPr>
            <w:rFonts w:eastAsia="Microsoft YaHei"/>
            <w:b/>
            <w:bCs/>
            <w:sz w:val="24"/>
            <w:szCs w:val="24"/>
          </w:rPr>
          <w:delText>SKILLS</w:delText>
        </w:r>
      </w:del>
    </w:p>
    <w:p w14:paraId="344955EE" w14:textId="72E91976" w:rsidR="0013468D" w:rsidRPr="005B276C" w:rsidRDefault="00EE3E0E" w:rsidP="0013468D">
      <w:pPr>
        <w:pBdr>
          <w:bottom w:val="single" w:sz="6" w:space="1" w:color="auto"/>
        </w:pBdr>
        <w:spacing w:beforeLines="50" w:before="156"/>
        <w:ind w:rightChars="-50" w:right="-105"/>
        <w:rPr>
          <w:ins w:id="6" w:author="MrProofReading" w:date="2022-08-05T15:33:00Z"/>
          <w:rFonts w:eastAsia="Microsoft YaHei"/>
          <w:b/>
          <w:bCs/>
          <w:sz w:val="24"/>
          <w:szCs w:val="24"/>
        </w:rPr>
      </w:pPr>
      <w:ins w:id="7" w:author="MrProofReading" w:date="2022-08-05T15:33:00Z">
        <w:r>
          <w:rPr>
            <w:rFonts w:eastAsia="Microsoft YaHei"/>
            <w:b/>
            <w:bCs/>
            <w:sz w:val="24"/>
            <w:szCs w:val="24"/>
          </w:rPr>
          <w:t>CORE COMPETENCIES</w:t>
        </w:r>
      </w:ins>
    </w:p>
    <w:p w14:paraId="7C726080" w14:textId="77777777" w:rsidR="0013468D" w:rsidRDefault="0013468D" w:rsidP="0013468D">
      <w:pPr>
        <w:ind w:leftChars="200" w:left="420" w:rightChars="-50" w:right="-105"/>
        <w:rPr>
          <w:rFonts w:eastAsia="Microsoft YaHei"/>
          <w:b/>
          <w:bCs/>
          <w:lang w:val="en-GB"/>
        </w:rPr>
      </w:pPr>
      <w:commentRangeStart w:id="8"/>
      <w:r>
        <w:rPr>
          <w:rFonts w:eastAsia="Microsoft YaHei" w:hint="eastAsia"/>
          <w:b/>
          <w:bCs/>
          <w:lang w:val="en-GB"/>
        </w:rPr>
        <w:t>L</w:t>
      </w:r>
      <w:r>
        <w:rPr>
          <w:rFonts w:eastAsia="Microsoft YaHei"/>
          <w:b/>
          <w:bCs/>
          <w:lang w:val="en-GB"/>
        </w:rPr>
        <w:t>anguages</w:t>
      </w:r>
      <w:commentRangeEnd w:id="8"/>
      <w:r w:rsidR="00EE3E0E">
        <w:rPr>
          <w:rStyle w:val="CommentReference"/>
        </w:rPr>
        <w:commentReference w:id="8"/>
      </w:r>
      <w:r>
        <w:rPr>
          <w:rFonts w:eastAsia="Microsoft YaHei"/>
          <w:b/>
          <w:bCs/>
          <w:lang w:val="en-GB"/>
        </w:rPr>
        <w:t xml:space="preserve">: </w:t>
      </w:r>
      <w:r w:rsidRPr="00E12B12">
        <w:rPr>
          <w:rFonts w:eastAsia="Microsoft YaHei"/>
        </w:rPr>
        <w:t>Java,</w:t>
      </w:r>
      <w:r>
        <w:rPr>
          <w:rFonts w:eastAsia="Microsoft YaHei"/>
        </w:rPr>
        <w:t xml:space="preserve"> </w:t>
      </w:r>
      <w:r w:rsidRPr="00E12B12">
        <w:rPr>
          <w:rFonts w:eastAsia="Microsoft YaHei"/>
        </w:rPr>
        <w:t>JavaScript</w:t>
      </w:r>
      <w:r>
        <w:rPr>
          <w:rFonts w:eastAsia="Microsoft YaHei"/>
        </w:rPr>
        <w:t>, Python, Shell, SQL, HTML, CSS</w:t>
      </w:r>
    </w:p>
    <w:p w14:paraId="4AED14EC" w14:textId="77777777" w:rsidR="0013468D" w:rsidRPr="00076745" w:rsidRDefault="0013468D" w:rsidP="0013468D">
      <w:pPr>
        <w:ind w:leftChars="200" w:left="420" w:rightChars="-50" w:right="-105"/>
        <w:rPr>
          <w:rFonts w:eastAsia="Microsoft YaHei"/>
        </w:rPr>
      </w:pPr>
      <w:r>
        <w:rPr>
          <w:rFonts w:eastAsia="Microsoft YaHei"/>
          <w:b/>
          <w:bCs/>
          <w:lang w:val="en-GB"/>
        </w:rPr>
        <w:t>Tools:</w:t>
      </w:r>
      <w:r>
        <w:rPr>
          <w:rFonts w:eastAsia="Microsoft YaHei"/>
          <w:szCs w:val="21"/>
        </w:rPr>
        <w:t xml:space="preserve"> </w:t>
      </w:r>
      <w:r>
        <w:rPr>
          <w:rFonts w:eastAsia="Microsoft YaHei"/>
        </w:rPr>
        <w:t>Maven, Git</w:t>
      </w:r>
      <w:r>
        <w:rPr>
          <w:rFonts w:eastAsia="Microsoft YaHei"/>
          <w:szCs w:val="21"/>
        </w:rPr>
        <w:t xml:space="preserve">, </w:t>
      </w:r>
      <w:r w:rsidRPr="003F6B72">
        <w:rPr>
          <w:rFonts w:eastAsia="Microsoft YaHei"/>
          <w:szCs w:val="21"/>
        </w:rPr>
        <w:t>Jenkins</w:t>
      </w:r>
      <w:r>
        <w:rPr>
          <w:rFonts w:eastAsia="Microsoft YaHei"/>
          <w:szCs w:val="21"/>
        </w:rPr>
        <w:t xml:space="preserve">, </w:t>
      </w:r>
      <w:r w:rsidRPr="002A147C">
        <w:rPr>
          <w:rFonts w:eastAsia="Microsoft YaHei"/>
          <w:szCs w:val="21"/>
        </w:rPr>
        <w:t>Crontab</w:t>
      </w:r>
      <w:r>
        <w:rPr>
          <w:rFonts w:eastAsia="Microsoft YaHei"/>
          <w:szCs w:val="21"/>
        </w:rPr>
        <w:t xml:space="preserve">, </w:t>
      </w:r>
      <w:r w:rsidRPr="002A147C">
        <w:rPr>
          <w:rFonts w:eastAsia="Microsoft YaHei"/>
          <w:szCs w:val="21"/>
        </w:rPr>
        <w:t>Swagger</w:t>
      </w:r>
    </w:p>
    <w:p w14:paraId="0448767B" w14:textId="77777777" w:rsidR="0013468D" w:rsidRDefault="0013468D" w:rsidP="0013468D">
      <w:pPr>
        <w:ind w:firstLine="420"/>
        <w:jc w:val="left"/>
        <w:rPr>
          <w:rFonts w:eastAsia="Microsoft YaHei"/>
        </w:rPr>
      </w:pPr>
      <w:r>
        <w:rPr>
          <w:rFonts w:eastAsia="Microsoft YaHei"/>
          <w:b/>
          <w:bCs/>
          <w:lang w:val="en-GB"/>
        </w:rPr>
        <w:t>Frameworks:</w:t>
      </w:r>
      <w:r>
        <w:rPr>
          <w:rFonts w:eastAsia="Microsoft YaHei"/>
          <w:szCs w:val="21"/>
        </w:rPr>
        <w:t xml:space="preserve"> Spring </w:t>
      </w:r>
      <w:r>
        <w:rPr>
          <w:rFonts w:eastAsia="Microsoft YaHei" w:hint="eastAsia"/>
          <w:szCs w:val="21"/>
        </w:rPr>
        <w:t>B</w:t>
      </w:r>
      <w:r>
        <w:rPr>
          <w:rFonts w:eastAsia="Microsoft YaHei"/>
          <w:szCs w:val="21"/>
        </w:rPr>
        <w:t>oot</w:t>
      </w:r>
      <w:r>
        <w:rPr>
          <w:rFonts w:eastAsia="Microsoft YaHei"/>
        </w:rPr>
        <w:t xml:space="preserve">, Vue.js, </w:t>
      </w:r>
      <w:r w:rsidRPr="00623E18">
        <w:rPr>
          <w:rFonts w:eastAsia="Microsoft YaHei"/>
        </w:rPr>
        <w:t>Docker</w:t>
      </w:r>
      <w:r>
        <w:rPr>
          <w:rFonts w:eastAsia="Microsoft YaHei"/>
        </w:rPr>
        <w:t>, React, Node.js, Express, AWS, jQuery, Bootstrap</w:t>
      </w:r>
      <w:r>
        <w:rPr>
          <w:rFonts w:eastAsia="Microsoft YaHei" w:hint="eastAsia"/>
        </w:rPr>
        <w:t>,</w:t>
      </w:r>
      <w:r>
        <w:rPr>
          <w:rFonts w:eastAsia="Microsoft YaHei"/>
        </w:rPr>
        <w:t xml:space="preserve"> Linux,</w:t>
      </w:r>
    </w:p>
    <w:p w14:paraId="6AF610DE" w14:textId="77777777" w:rsidR="0013468D" w:rsidRDefault="0013468D" w:rsidP="0013468D">
      <w:pPr>
        <w:ind w:firstLine="420"/>
        <w:jc w:val="left"/>
        <w:rPr>
          <w:rFonts w:eastAsia="Microsoft YaHei"/>
        </w:rPr>
      </w:pPr>
      <w:r w:rsidRPr="004971FF">
        <w:rPr>
          <w:rFonts w:eastAsia="Microsoft YaHei"/>
        </w:rPr>
        <w:t>Apache Shiro</w:t>
      </w:r>
      <w:r>
        <w:rPr>
          <w:rFonts w:eastAsia="Microsoft YaHei"/>
        </w:rPr>
        <w:t xml:space="preserve">, </w:t>
      </w:r>
      <w:r w:rsidRPr="002A147C">
        <w:rPr>
          <w:rFonts w:eastAsia="Microsoft YaHei"/>
        </w:rPr>
        <w:t>Spring MVC</w:t>
      </w:r>
      <w:r>
        <w:rPr>
          <w:rFonts w:eastAsia="Microsoft YaHei"/>
        </w:rPr>
        <w:t xml:space="preserve">, </w:t>
      </w:r>
      <w:r w:rsidRPr="002A147C">
        <w:rPr>
          <w:rFonts w:eastAsia="Microsoft YaHei"/>
        </w:rPr>
        <w:t>Hibernate</w:t>
      </w:r>
      <w:r>
        <w:rPr>
          <w:rFonts w:eastAsia="Microsoft YaHei"/>
        </w:rPr>
        <w:t xml:space="preserve">, MyBatis, </w:t>
      </w:r>
      <w:r w:rsidRPr="00594CF3">
        <w:rPr>
          <w:rFonts w:eastAsia="Microsoft YaHei"/>
        </w:rPr>
        <w:t>Spring Security</w:t>
      </w:r>
      <w:r>
        <w:rPr>
          <w:rFonts w:eastAsia="Microsoft YaHei"/>
        </w:rPr>
        <w:t>, JUnit, SSH</w:t>
      </w:r>
    </w:p>
    <w:p w14:paraId="6E6F0615" w14:textId="3F4459E7" w:rsidR="0013468D" w:rsidRPr="0013468D" w:rsidRDefault="0013468D" w:rsidP="0013468D">
      <w:pPr>
        <w:ind w:firstLine="420"/>
        <w:jc w:val="left"/>
        <w:rPr>
          <w:rFonts w:eastAsia="Microsoft YaHei"/>
        </w:rPr>
      </w:pPr>
      <w:r>
        <w:rPr>
          <w:rFonts w:eastAsia="Microsoft YaHei"/>
          <w:b/>
          <w:bCs/>
          <w:lang w:val="en-GB"/>
        </w:rPr>
        <w:t>Software:</w:t>
      </w:r>
      <w:r w:rsidRPr="00FD155B">
        <w:rPr>
          <w:rFonts w:eastAsia="Microsoft YaHei"/>
          <w:szCs w:val="21"/>
        </w:rPr>
        <w:t xml:space="preserve"> </w:t>
      </w:r>
      <w:r>
        <w:rPr>
          <w:rFonts w:eastAsia="Microsoft YaHei"/>
          <w:szCs w:val="21"/>
        </w:rPr>
        <w:t>Redis, RabbitMQ, WebSocket, Elasticsearch, MongoDB, MySQL, Nginx, Postman</w:t>
      </w:r>
    </w:p>
    <w:p w14:paraId="61B9C734" w14:textId="1EB6314B" w:rsidR="00434CF2" w:rsidRPr="0041232D" w:rsidRDefault="00434CF2" w:rsidP="000C20D3">
      <w:pPr>
        <w:pBdr>
          <w:bottom w:val="single" w:sz="6" w:space="1" w:color="auto"/>
        </w:pBdr>
        <w:tabs>
          <w:tab w:val="right" w:pos="10500"/>
        </w:tabs>
        <w:spacing w:beforeLines="50" w:before="156"/>
        <w:ind w:rightChars="-50" w:right="-105"/>
        <w:rPr>
          <w:rFonts w:eastAsia="Microsoft YaHei"/>
          <w:b/>
          <w:bCs/>
          <w:sz w:val="24"/>
          <w:szCs w:val="24"/>
        </w:rPr>
      </w:pPr>
      <w:del w:id="9" w:author="MrProofReading" w:date="2022-08-05T15:33:00Z">
        <w:r w:rsidRPr="001A5DD6">
          <w:rPr>
            <w:rFonts w:eastAsia="Microsoft YaHei"/>
            <w:b/>
            <w:bCs/>
            <w:sz w:val="24"/>
            <w:szCs w:val="24"/>
          </w:rPr>
          <w:delText>WORK</w:delText>
        </w:r>
      </w:del>
      <w:ins w:id="10" w:author="MrProofReading" w:date="2022-08-05T15:33:00Z">
        <w:r w:rsidR="00EE3E0E">
          <w:rPr>
            <w:rFonts w:eastAsia="Microsoft YaHei"/>
            <w:b/>
            <w:bCs/>
            <w:sz w:val="24"/>
            <w:szCs w:val="24"/>
          </w:rPr>
          <w:t>PROFESSIONAL</w:t>
        </w:r>
      </w:ins>
      <w:r w:rsidRPr="001A5DD6">
        <w:rPr>
          <w:rFonts w:eastAsia="Microsoft YaHei"/>
          <w:b/>
          <w:bCs/>
          <w:sz w:val="24"/>
          <w:szCs w:val="24"/>
        </w:rPr>
        <w:t xml:space="preserve"> EXPERIENCE</w:t>
      </w:r>
    </w:p>
    <w:p w14:paraId="2F1BFC65" w14:textId="0EFC74F1" w:rsidR="00A0122E" w:rsidRDefault="00432A7F" w:rsidP="000C20D3">
      <w:pPr>
        <w:tabs>
          <w:tab w:val="right" w:pos="10500"/>
        </w:tabs>
        <w:ind w:leftChars="200" w:left="420" w:rightChars="-50" w:right="-105"/>
        <w:rPr>
          <w:rFonts w:eastAsia="Microsoft YaHei"/>
        </w:rPr>
      </w:pPr>
      <w:r w:rsidRPr="00432A7F">
        <w:rPr>
          <w:rFonts w:eastAsia="Microsoft YaHei"/>
          <w:b/>
          <w:bCs/>
        </w:rPr>
        <w:t>Shenzhen Sailvan Network Technology Co., Ltd.</w:t>
      </w:r>
      <w:r w:rsidR="00E814FE">
        <w:rPr>
          <w:rFonts w:ascii="Arial" w:hAnsi="Arial" w:cs="Arial"/>
          <w:noProof/>
          <w:color w:val="434343"/>
          <w:sz w:val="28"/>
          <w:szCs w:val="28"/>
          <w:bdr w:val="none" w:sz="0" w:space="0" w:color="auto" w:frame="1"/>
        </w:rPr>
        <w:drawing>
          <wp:inline distT="0" distB="0" distL="0" distR="0" wp14:anchorId="1D64C7EE" wp14:editId="6ED88620">
            <wp:extent cx="99060" cy="99060"/>
            <wp:effectExtent l="0" t="0" r="0" b="0"/>
            <wp:docPr id="3" name="图片 3" descr="图标&#10;&#10;描述已自动生成">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标&#10;&#10;描述已自动生成">
                      <a:hlinkClick r:id="rId20"/>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r w:rsidR="000C20D3">
        <w:tab/>
      </w:r>
      <w:r w:rsidR="00CF5CC2" w:rsidRPr="00076745">
        <w:rPr>
          <w:rFonts w:eastAsia="Microsoft YaHei"/>
        </w:rPr>
        <w:t>Shenzhen</w:t>
      </w:r>
      <w:r w:rsidR="00CF5CC2">
        <w:rPr>
          <w:rFonts w:eastAsia="Microsoft YaHei"/>
        </w:rPr>
        <w:t>,</w:t>
      </w:r>
      <w:r w:rsidR="00CF5CC2" w:rsidRPr="00076745">
        <w:rPr>
          <w:rFonts w:eastAsia="Microsoft YaHei"/>
        </w:rPr>
        <w:t xml:space="preserve"> China</w:t>
      </w:r>
    </w:p>
    <w:p w14:paraId="16984FA0" w14:textId="3B3578F0" w:rsidR="009564AC" w:rsidRPr="00F500DB" w:rsidRDefault="009564AC" w:rsidP="009564AC">
      <w:pPr>
        <w:tabs>
          <w:tab w:val="right" w:pos="10500"/>
        </w:tabs>
        <w:ind w:leftChars="200" w:left="420" w:right="-227"/>
        <w:rPr>
          <w:rFonts w:eastAsia="Microsoft YaHei"/>
        </w:rPr>
      </w:pPr>
      <w:r w:rsidRPr="009564AC">
        <w:rPr>
          <w:rFonts w:eastAsia="Microsoft YaHei"/>
        </w:rPr>
        <w:t>Software Engineer</w:t>
      </w:r>
      <w:r>
        <w:rPr>
          <w:rFonts w:eastAsia="Microsoft YaHei"/>
        </w:rPr>
        <w:tab/>
      </w:r>
      <w:r w:rsidR="00AA2F34">
        <w:t xml:space="preserve">May </w:t>
      </w:r>
      <w:r w:rsidRPr="009564AC">
        <w:t>20</w:t>
      </w:r>
      <w:r w:rsidR="00DE5B64">
        <w:t>21</w:t>
      </w:r>
      <w:r w:rsidRPr="009564AC">
        <w:t xml:space="preserve"> – </w:t>
      </w:r>
      <w:r w:rsidR="00AA2F34">
        <w:t>Feb</w:t>
      </w:r>
      <w:r w:rsidRPr="009564AC">
        <w:t xml:space="preserve"> 202</w:t>
      </w:r>
      <w:r w:rsidR="00DE5B64">
        <w:t>2</w:t>
      </w:r>
    </w:p>
    <w:p w14:paraId="2D7C6755" w14:textId="3A6B7E82" w:rsidR="007654DD" w:rsidRDefault="007654DD" w:rsidP="00F15EBD">
      <w:pPr>
        <w:numPr>
          <w:ilvl w:val="0"/>
          <w:numId w:val="1"/>
        </w:numPr>
        <w:ind w:right="-56"/>
        <w:rPr>
          <w:rFonts w:eastAsia="Microsoft YaHei"/>
        </w:rPr>
      </w:pPr>
      <w:r w:rsidRPr="007654DD">
        <w:rPr>
          <w:rFonts w:eastAsia="Microsoft YaHei"/>
        </w:rPr>
        <w:t>Utilize</w:t>
      </w:r>
      <w:r w:rsidR="00DC3C3A">
        <w:rPr>
          <w:rFonts w:eastAsia="Microsoft YaHei"/>
        </w:rPr>
        <w:t>d</w:t>
      </w:r>
      <w:r w:rsidRPr="007654DD">
        <w:rPr>
          <w:rFonts w:eastAsia="Microsoft YaHei"/>
        </w:rPr>
        <w:t xml:space="preserve"> </w:t>
      </w:r>
      <w:del w:id="11" w:author="MrProofReading" w:date="2022-08-05T15:33:00Z">
        <w:r w:rsidR="0096031B">
          <w:rPr>
            <w:rFonts w:eastAsia="Microsoft YaHei"/>
          </w:rPr>
          <w:delText>D</w:delText>
        </w:r>
        <w:r w:rsidR="0096031B" w:rsidRPr="0096031B">
          <w:rPr>
            <w:rFonts w:eastAsia="Microsoft YaHei"/>
          </w:rPr>
          <w:delText>ata</w:delText>
        </w:r>
        <w:r w:rsidR="001A4B4C">
          <w:rPr>
            <w:rFonts w:eastAsia="Microsoft YaHei"/>
          </w:rPr>
          <w:delText>base</w:delText>
        </w:r>
        <w:r w:rsidR="0096031B" w:rsidRPr="0096031B">
          <w:rPr>
            <w:rFonts w:eastAsia="Microsoft YaHei"/>
          </w:rPr>
          <w:delText xml:space="preserve"> </w:delText>
        </w:r>
        <w:r w:rsidR="0096031B">
          <w:rPr>
            <w:rFonts w:eastAsia="Microsoft YaHei"/>
          </w:rPr>
          <w:delText>S</w:delText>
        </w:r>
        <w:r w:rsidR="0096031B" w:rsidRPr="0096031B">
          <w:rPr>
            <w:rFonts w:eastAsia="Microsoft YaHei"/>
          </w:rPr>
          <w:delText>harding</w:delText>
        </w:r>
      </w:del>
      <w:ins w:id="12" w:author="MrProofReading" w:date="2022-08-05T15:33:00Z">
        <w:r w:rsidR="00EE3E0E">
          <w:rPr>
            <w:rFonts w:eastAsia="Microsoft YaHei"/>
          </w:rPr>
          <w:t>d</w:t>
        </w:r>
        <w:r w:rsidR="00EE3E0E" w:rsidRPr="0096031B">
          <w:rPr>
            <w:rFonts w:eastAsia="Microsoft YaHei"/>
          </w:rPr>
          <w:t>ata</w:t>
        </w:r>
        <w:r w:rsidR="00EE3E0E">
          <w:rPr>
            <w:rFonts w:eastAsia="Microsoft YaHei"/>
          </w:rPr>
          <w:t>base</w:t>
        </w:r>
        <w:r w:rsidR="00EE3E0E" w:rsidRPr="0096031B">
          <w:rPr>
            <w:rFonts w:eastAsia="Microsoft YaHei"/>
          </w:rPr>
          <w:t xml:space="preserve"> </w:t>
        </w:r>
        <w:r w:rsidR="00EE3E0E">
          <w:rPr>
            <w:rFonts w:eastAsia="Microsoft YaHei"/>
          </w:rPr>
          <w:t>s</w:t>
        </w:r>
        <w:r w:rsidR="00EE3E0E" w:rsidRPr="0096031B">
          <w:rPr>
            <w:rFonts w:eastAsia="Microsoft YaHei"/>
          </w:rPr>
          <w:t>harding</w:t>
        </w:r>
      </w:ins>
      <w:r w:rsidR="00EE3E0E">
        <w:rPr>
          <w:rFonts w:eastAsia="Microsoft YaHei"/>
        </w:rPr>
        <w:t xml:space="preserve"> </w:t>
      </w:r>
      <w:r w:rsidR="0096031B">
        <w:rPr>
          <w:rFonts w:eastAsia="Microsoft YaHei"/>
        </w:rPr>
        <w:t xml:space="preserve">with </w:t>
      </w:r>
      <w:r w:rsidR="00380A5C" w:rsidRPr="00380A5C">
        <w:rPr>
          <w:rFonts w:eastAsia="Microsoft YaHei"/>
          <w:b/>
          <w:bCs/>
        </w:rPr>
        <w:t xml:space="preserve">Apache </w:t>
      </w:r>
      <w:r w:rsidR="005D027B" w:rsidRPr="00EE3E0E">
        <w:rPr>
          <w:rFonts w:eastAsia="Microsoft YaHei"/>
          <w:b/>
          <w:bCs/>
        </w:rPr>
        <w:t>S</w:t>
      </w:r>
      <w:r w:rsidR="0096031B" w:rsidRPr="00BF2822">
        <w:rPr>
          <w:rFonts w:eastAsia="Microsoft YaHei"/>
          <w:b/>
          <w:bCs/>
        </w:rPr>
        <w:t>harding</w:t>
      </w:r>
      <w:r w:rsidR="001B1469">
        <w:rPr>
          <w:rFonts w:eastAsia="Microsoft YaHei"/>
          <w:b/>
          <w:bCs/>
        </w:rPr>
        <w:t>S</w:t>
      </w:r>
      <w:r w:rsidR="0096031B" w:rsidRPr="00BF2822">
        <w:rPr>
          <w:rFonts w:eastAsia="Microsoft YaHei"/>
          <w:b/>
          <w:bCs/>
        </w:rPr>
        <w:t>phere</w:t>
      </w:r>
      <w:r w:rsidR="0096031B">
        <w:rPr>
          <w:rFonts w:eastAsia="Microsoft YaHei"/>
        </w:rPr>
        <w:t xml:space="preserve"> </w:t>
      </w:r>
      <w:r w:rsidR="006F306B">
        <w:rPr>
          <w:rFonts w:eastAsia="Microsoft YaHei"/>
        </w:rPr>
        <w:t>on</w:t>
      </w:r>
      <w:r w:rsidR="005A3233">
        <w:rPr>
          <w:rFonts w:eastAsia="Microsoft YaHei"/>
        </w:rPr>
        <w:t xml:space="preserve"> </w:t>
      </w:r>
      <w:del w:id="13" w:author="MrProofReading" w:date="2022-08-05T15:33:00Z">
        <w:r w:rsidR="005A3233">
          <w:rPr>
            <w:rFonts w:eastAsia="Microsoft YaHei"/>
          </w:rPr>
          <w:delText>the</w:delText>
        </w:r>
        <w:r w:rsidR="006F306B">
          <w:rPr>
            <w:rFonts w:eastAsia="Microsoft YaHei"/>
          </w:rPr>
          <w:delText xml:space="preserve"> </w:delText>
        </w:r>
      </w:del>
      <w:r w:rsidR="006F306B">
        <w:rPr>
          <w:rFonts w:eastAsia="Microsoft YaHei"/>
        </w:rPr>
        <w:t>table</w:t>
      </w:r>
      <w:r w:rsidR="00380A5C">
        <w:rPr>
          <w:rFonts w:eastAsia="Microsoft YaHei"/>
        </w:rPr>
        <w:t>s</w:t>
      </w:r>
      <w:r w:rsidR="006F306B">
        <w:rPr>
          <w:rFonts w:eastAsia="Microsoft YaHei"/>
        </w:rPr>
        <w:t xml:space="preserve"> </w:t>
      </w:r>
      <w:del w:id="14" w:author="MrProofReading" w:date="2022-08-05T15:33:00Z">
        <w:r w:rsidR="006F306B">
          <w:rPr>
            <w:rFonts w:eastAsia="Microsoft YaHei"/>
          </w:rPr>
          <w:delText>with</w:delText>
        </w:r>
      </w:del>
      <w:ins w:id="15" w:author="MrProofReading" w:date="2022-08-05T15:33:00Z">
        <w:r w:rsidR="00EE3E0E">
          <w:rPr>
            <w:rFonts w:eastAsia="Microsoft YaHei"/>
          </w:rPr>
          <w:t>containing</w:t>
        </w:r>
      </w:ins>
      <w:r w:rsidR="006F306B">
        <w:rPr>
          <w:rFonts w:eastAsia="Microsoft YaHei"/>
        </w:rPr>
        <w:t xml:space="preserve"> billions </w:t>
      </w:r>
      <w:r w:rsidR="00380A5C">
        <w:rPr>
          <w:rFonts w:eastAsia="Microsoft YaHei"/>
        </w:rPr>
        <w:t xml:space="preserve">of </w:t>
      </w:r>
      <w:r w:rsidR="006F306B">
        <w:rPr>
          <w:rFonts w:eastAsia="Microsoft YaHei"/>
        </w:rPr>
        <w:t>rows</w:t>
      </w:r>
    </w:p>
    <w:p w14:paraId="008F6DDA" w14:textId="4E0FED0E" w:rsidR="001A4B4C" w:rsidRPr="004411DC" w:rsidRDefault="001A4B4C" w:rsidP="004411DC">
      <w:pPr>
        <w:numPr>
          <w:ilvl w:val="0"/>
          <w:numId w:val="1"/>
        </w:numPr>
        <w:ind w:right="-56"/>
        <w:rPr>
          <w:rFonts w:eastAsia="Microsoft YaHei"/>
        </w:rPr>
      </w:pPr>
      <w:r w:rsidRPr="00750935">
        <w:rPr>
          <w:rFonts w:eastAsia="Microsoft YaHei"/>
          <w:color w:val="000000" w:themeColor="text1"/>
        </w:rPr>
        <w:t xml:space="preserve">Generated millions of </w:t>
      </w:r>
      <w:ins w:id="16" w:author="MrProofReading" w:date="2022-08-05T15:33:00Z">
        <w:r w:rsidR="00EE3E0E">
          <w:rPr>
            <w:rFonts w:eastAsia="Microsoft YaHei"/>
            <w:color w:val="000000" w:themeColor="text1"/>
          </w:rPr>
          <w:t xml:space="preserve">pieces of </w:t>
        </w:r>
      </w:ins>
      <w:r w:rsidRPr="00750935">
        <w:rPr>
          <w:rFonts w:eastAsia="Microsoft YaHei"/>
          <w:color w:val="000000" w:themeColor="text1"/>
        </w:rPr>
        <w:t xml:space="preserve">test data </w:t>
      </w:r>
      <w:r w:rsidR="00E049CC" w:rsidRPr="00750935">
        <w:rPr>
          <w:rFonts w:eastAsia="Microsoft YaHei"/>
          <w:color w:val="000000" w:themeColor="text1"/>
        </w:rPr>
        <w:t>using</w:t>
      </w:r>
      <w:r w:rsidRPr="00750935">
        <w:rPr>
          <w:rFonts w:eastAsia="Microsoft YaHei"/>
          <w:color w:val="000000" w:themeColor="text1"/>
        </w:rPr>
        <w:t xml:space="preserve"> </w:t>
      </w:r>
      <w:r w:rsidRPr="00750935">
        <w:rPr>
          <w:rFonts w:eastAsia="Microsoft YaHei"/>
          <w:b/>
          <w:bCs/>
          <w:color w:val="000000" w:themeColor="text1"/>
        </w:rPr>
        <w:t>SQL</w:t>
      </w:r>
      <w:r w:rsidRPr="00750935">
        <w:rPr>
          <w:rFonts w:eastAsia="Microsoft YaHei"/>
          <w:color w:val="000000" w:themeColor="text1"/>
        </w:rPr>
        <w:t xml:space="preserve"> </w:t>
      </w:r>
      <w:r w:rsidRPr="00750935">
        <w:rPr>
          <w:rFonts w:eastAsia="Microsoft YaHei"/>
          <w:b/>
          <w:bCs/>
          <w:color w:val="000000" w:themeColor="text1"/>
        </w:rPr>
        <w:t xml:space="preserve">Stored Procedure </w:t>
      </w:r>
      <w:r w:rsidRPr="00750935">
        <w:rPr>
          <w:rFonts w:eastAsia="Microsoft YaHei"/>
          <w:color w:val="000000" w:themeColor="text1"/>
        </w:rPr>
        <w:t xml:space="preserve">to </w:t>
      </w:r>
      <w:r w:rsidR="008B1760" w:rsidRPr="00750935">
        <w:rPr>
          <w:rFonts w:eastAsia="Microsoft YaHei" w:hint="eastAsia"/>
          <w:color w:val="000000" w:themeColor="text1"/>
        </w:rPr>
        <w:t>test</w:t>
      </w:r>
      <w:r w:rsidR="008B1760" w:rsidRPr="00750935">
        <w:rPr>
          <w:rFonts w:eastAsia="Microsoft YaHei"/>
          <w:color w:val="000000" w:themeColor="text1"/>
        </w:rPr>
        <w:t xml:space="preserve"> </w:t>
      </w:r>
      <w:del w:id="17" w:author="MrProofReading" w:date="2022-08-05T15:33:00Z">
        <w:r w:rsidR="0067628D" w:rsidRPr="00750935">
          <w:rPr>
            <w:rFonts w:eastAsia="Microsoft YaHei"/>
            <w:color w:val="000000" w:themeColor="text1"/>
          </w:rPr>
          <w:delText>queries</w:delText>
        </w:r>
      </w:del>
      <w:ins w:id="18" w:author="MrProofReading" w:date="2022-08-05T15:33:00Z">
        <w:r w:rsidR="0067628D" w:rsidRPr="00750935">
          <w:rPr>
            <w:rFonts w:eastAsia="Microsoft YaHei"/>
            <w:color w:val="000000" w:themeColor="text1"/>
          </w:rPr>
          <w:t>quer</w:t>
        </w:r>
        <w:r w:rsidR="00EE3E0E">
          <w:rPr>
            <w:rFonts w:eastAsia="Microsoft YaHei"/>
            <w:color w:val="000000" w:themeColor="text1"/>
          </w:rPr>
          <w:t>y</w:t>
        </w:r>
      </w:ins>
      <w:r w:rsidR="0067628D" w:rsidRPr="00750935">
        <w:rPr>
          <w:rFonts w:eastAsia="Microsoft YaHei"/>
          <w:color w:val="000000" w:themeColor="text1"/>
        </w:rPr>
        <w:t xml:space="preserve"> </w:t>
      </w:r>
      <w:r w:rsidR="00E049CC" w:rsidRPr="00750935">
        <w:rPr>
          <w:rFonts w:eastAsia="Microsoft YaHei"/>
          <w:color w:val="000000" w:themeColor="text1"/>
        </w:rPr>
        <w:t xml:space="preserve">performance </w:t>
      </w:r>
      <w:del w:id="19" w:author="MrProofReading" w:date="2022-08-05T15:33:00Z">
        <w:r w:rsidRPr="00750935">
          <w:rPr>
            <w:rFonts w:eastAsia="Microsoft YaHei"/>
            <w:color w:val="000000" w:themeColor="text1"/>
          </w:rPr>
          <w:delText>with</w:delText>
        </w:r>
      </w:del>
      <w:ins w:id="20" w:author="MrProofReading" w:date="2022-08-05T15:33:00Z">
        <w:r w:rsidR="00EE3E0E">
          <w:rPr>
            <w:rFonts w:eastAsia="Microsoft YaHei"/>
            <w:color w:val="000000" w:themeColor="text1"/>
          </w:rPr>
          <w:t>across</w:t>
        </w:r>
      </w:ins>
      <w:r w:rsidRPr="00750935">
        <w:rPr>
          <w:rFonts w:eastAsia="Microsoft YaHei"/>
          <w:color w:val="000000" w:themeColor="text1"/>
        </w:rPr>
        <w:t xml:space="preserve"> multiple tables</w:t>
      </w:r>
      <w:del w:id="21" w:author="MrProofReading" w:date="2022-08-05T15:33:00Z">
        <w:r w:rsidR="004411DC">
          <w:rPr>
            <w:rFonts w:eastAsia="Microsoft YaHei"/>
            <w:color w:val="000000" w:themeColor="text1"/>
          </w:rPr>
          <w:delText xml:space="preserve"> and</w:delText>
        </w:r>
      </w:del>
      <w:ins w:id="22" w:author="MrProofReading" w:date="2022-08-05T15:33:00Z">
        <w:r w:rsidR="00EE3E0E">
          <w:rPr>
            <w:rFonts w:eastAsia="Microsoft YaHei"/>
            <w:color w:val="000000" w:themeColor="text1"/>
          </w:rPr>
          <w:t>;</w:t>
        </w:r>
      </w:ins>
      <w:r w:rsidR="004411DC">
        <w:rPr>
          <w:rFonts w:eastAsia="Microsoft YaHei"/>
          <w:color w:val="000000" w:themeColor="text1"/>
        </w:rPr>
        <w:t xml:space="preserve"> </w:t>
      </w:r>
      <w:r w:rsidR="004411DC" w:rsidRPr="003D2AC3">
        <w:rPr>
          <w:rFonts w:eastAsia="Microsoft YaHei"/>
        </w:rPr>
        <w:t>optimized</w:t>
      </w:r>
      <w:r w:rsidR="004411DC">
        <w:rPr>
          <w:rFonts w:eastAsia="Microsoft YaHei"/>
        </w:rPr>
        <w:t xml:space="preserve"> them</w:t>
      </w:r>
      <w:r w:rsidR="004411DC" w:rsidRPr="003D2AC3">
        <w:rPr>
          <w:rFonts w:eastAsia="Microsoft YaHei"/>
        </w:rPr>
        <w:t xml:space="preserve"> </w:t>
      </w:r>
      <w:r w:rsidR="004411DC">
        <w:rPr>
          <w:rFonts w:eastAsia="Microsoft YaHei"/>
        </w:rPr>
        <w:t xml:space="preserve">by 90% </w:t>
      </w:r>
      <w:del w:id="23" w:author="MrProofReading" w:date="2022-08-05T15:33:00Z">
        <w:r w:rsidR="004411DC">
          <w:rPr>
            <w:rFonts w:eastAsia="Microsoft YaHei"/>
          </w:rPr>
          <w:delText>through</w:delText>
        </w:r>
      </w:del>
      <w:ins w:id="24" w:author="MrProofReading" w:date="2022-08-05T15:33:00Z">
        <w:r w:rsidR="00EE3E0E">
          <w:rPr>
            <w:rFonts w:eastAsia="Microsoft YaHei"/>
          </w:rPr>
          <w:t>by</w:t>
        </w:r>
      </w:ins>
      <w:r w:rsidR="004411DC">
        <w:rPr>
          <w:rFonts w:eastAsia="Microsoft YaHei"/>
        </w:rPr>
        <w:t xml:space="preserve"> adding</w:t>
      </w:r>
      <w:r w:rsidR="004411DC" w:rsidRPr="007654DD">
        <w:rPr>
          <w:rFonts w:eastAsia="Microsoft YaHei"/>
        </w:rPr>
        <w:t xml:space="preserve"> </w:t>
      </w:r>
      <w:r w:rsidR="004411DC" w:rsidRPr="00163DC7">
        <w:rPr>
          <w:rFonts w:eastAsia="Microsoft YaHei"/>
        </w:rPr>
        <w:t xml:space="preserve">cover </w:t>
      </w:r>
      <w:r w:rsidR="004411DC" w:rsidRPr="005A3233">
        <w:rPr>
          <w:rFonts w:eastAsia="Microsoft YaHei"/>
        </w:rPr>
        <w:t xml:space="preserve">indices </w:t>
      </w:r>
      <w:r w:rsidR="004411DC">
        <w:rPr>
          <w:rFonts w:eastAsia="Microsoft YaHei"/>
        </w:rPr>
        <w:t>and</w:t>
      </w:r>
      <w:r w:rsidR="004411DC" w:rsidRPr="006F306B">
        <w:rPr>
          <w:rFonts w:eastAsia="Microsoft YaHei"/>
        </w:rPr>
        <w:t xml:space="preserve"> redundant fields</w:t>
      </w:r>
    </w:p>
    <w:p w14:paraId="2A90DEE3" w14:textId="540605A1" w:rsidR="00D81CBA" w:rsidRPr="00D81CBA" w:rsidRDefault="003667F3" w:rsidP="00D81CBA">
      <w:pPr>
        <w:numPr>
          <w:ilvl w:val="0"/>
          <w:numId w:val="1"/>
        </w:numPr>
        <w:ind w:right="-56"/>
        <w:rPr>
          <w:rFonts w:eastAsia="Microsoft YaHei"/>
          <w:color w:val="000000" w:themeColor="text1"/>
        </w:rPr>
      </w:pPr>
      <w:r>
        <w:rPr>
          <w:rFonts w:eastAsia="Microsoft YaHei"/>
          <w:color w:val="000000" w:themeColor="text1"/>
        </w:rPr>
        <w:t>S</w:t>
      </w:r>
      <w:r w:rsidRPr="003667F3">
        <w:rPr>
          <w:rFonts w:eastAsia="Microsoft YaHei"/>
          <w:color w:val="000000" w:themeColor="text1"/>
        </w:rPr>
        <w:t>eparate</w:t>
      </w:r>
      <w:r w:rsidR="00A60BC2">
        <w:rPr>
          <w:rFonts w:eastAsia="Microsoft YaHei"/>
          <w:color w:val="000000" w:themeColor="text1"/>
        </w:rPr>
        <w:t>d</w:t>
      </w:r>
      <w:r>
        <w:rPr>
          <w:rFonts w:eastAsia="Microsoft YaHei"/>
          <w:color w:val="000000" w:themeColor="text1"/>
        </w:rPr>
        <w:t xml:space="preserve"> monitoring </w:t>
      </w:r>
      <w:r w:rsidR="00882B57">
        <w:rPr>
          <w:rFonts w:eastAsia="Microsoft YaHei"/>
          <w:color w:val="000000" w:themeColor="text1"/>
        </w:rPr>
        <w:t>code to a new</w:t>
      </w:r>
      <w:r w:rsidR="00D81CBA" w:rsidRPr="00D81CBA">
        <w:rPr>
          <w:rFonts w:eastAsia="Microsoft YaHei"/>
          <w:color w:val="000000" w:themeColor="text1"/>
        </w:rPr>
        <w:t xml:space="preserve"> </w:t>
      </w:r>
      <w:r w:rsidR="00882B57">
        <w:rPr>
          <w:rFonts w:eastAsia="Microsoft YaHei"/>
          <w:color w:val="000000" w:themeColor="text1"/>
        </w:rPr>
        <w:t>module</w:t>
      </w:r>
      <w:r w:rsidR="00D81CBA" w:rsidRPr="00D81CBA">
        <w:rPr>
          <w:rFonts w:eastAsia="Microsoft YaHei"/>
          <w:color w:val="000000" w:themeColor="text1"/>
        </w:rPr>
        <w:t xml:space="preserve"> </w:t>
      </w:r>
      <w:r w:rsidR="00D81CBA">
        <w:rPr>
          <w:rFonts w:eastAsia="Microsoft YaHei"/>
          <w:color w:val="000000" w:themeColor="text1"/>
        </w:rPr>
        <w:t>and reused</w:t>
      </w:r>
      <w:r w:rsidR="00D81CBA" w:rsidRPr="00D81CBA">
        <w:t xml:space="preserve"> </w:t>
      </w:r>
      <w:del w:id="25" w:author="MrProofReading" w:date="2022-08-05T15:33:00Z">
        <w:r w:rsidR="00D81CBA" w:rsidRPr="00D81CBA">
          <w:rPr>
            <w:rFonts w:eastAsia="Microsoft YaHei"/>
            <w:color w:val="000000" w:themeColor="text1"/>
          </w:rPr>
          <w:delText>Database</w:delText>
        </w:r>
      </w:del>
      <w:ins w:id="26" w:author="MrProofReading" w:date="2022-08-05T15:33:00Z">
        <w:r w:rsidR="00EE3E0E">
          <w:rPr>
            <w:rFonts w:eastAsia="Microsoft YaHei"/>
            <w:color w:val="000000" w:themeColor="text1"/>
          </w:rPr>
          <w:t>d</w:t>
        </w:r>
        <w:r w:rsidR="00D81CBA" w:rsidRPr="00D81CBA">
          <w:rPr>
            <w:rFonts w:eastAsia="Microsoft YaHei"/>
            <w:color w:val="000000" w:themeColor="text1"/>
          </w:rPr>
          <w:t>atabase</w:t>
        </w:r>
      </w:ins>
      <w:r w:rsidR="00D81CBA" w:rsidRPr="00D81CBA">
        <w:rPr>
          <w:rFonts w:eastAsia="Microsoft YaHei"/>
          <w:color w:val="000000" w:themeColor="text1"/>
        </w:rPr>
        <w:t xml:space="preserve"> connection</w:t>
      </w:r>
      <w:r w:rsidR="00D81CBA">
        <w:rPr>
          <w:rFonts w:eastAsia="Microsoft YaHei"/>
          <w:color w:val="000000" w:themeColor="text1"/>
        </w:rPr>
        <w:t xml:space="preserve"> module </w:t>
      </w:r>
      <w:r w:rsidR="00D81CBA" w:rsidRPr="00D81CBA">
        <w:rPr>
          <w:rFonts w:eastAsia="Microsoft YaHei"/>
          <w:color w:val="000000" w:themeColor="text1"/>
        </w:rPr>
        <w:t xml:space="preserve">for </w:t>
      </w:r>
      <w:commentRangeStart w:id="27"/>
      <w:r w:rsidR="00D81CBA" w:rsidRPr="00D81CBA">
        <w:rPr>
          <w:rFonts w:eastAsia="Microsoft YaHei"/>
          <w:color w:val="000000" w:themeColor="text1"/>
        </w:rPr>
        <w:t xml:space="preserve">loosely </w:t>
      </w:r>
      <w:commentRangeEnd w:id="27"/>
      <w:r w:rsidR="00EE3E0E">
        <w:rPr>
          <w:rStyle w:val="CommentReference"/>
        </w:rPr>
        <w:commentReference w:id="27"/>
      </w:r>
      <w:r w:rsidR="00D81CBA" w:rsidRPr="00D81CBA">
        <w:rPr>
          <w:rFonts w:eastAsia="Microsoft YaHei"/>
          <w:color w:val="000000" w:themeColor="text1"/>
        </w:rPr>
        <w:t>decoupl</w:t>
      </w:r>
      <w:r w:rsidR="00D81CBA" w:rsidRPr="00D81CBA">
        <w:rPr>
          <w:rFonts w:eastAsia="Microsoft YaHei" w:hint="eastAsia"/>
          <w:color w:val="000000" w:themeColor="text1"/>
        </w:rPr>
        <w:t>ing</w:t>
      </w:r>
    </w:p>
    <w:p w14:paraId="5D00A1F1" w14:textId="1E3F1747" w:rsidR="004E4D95" w:rsidRDefault="00E621DA" w:rsidP="001457E4">
      <w:pPr>
        <w:numPr>
          <w:ilvl w:val="0"/>
          <w:numId w:val="1"/>
        </w:numPr>
        <w:ind w:right="-56"/>
        <w:rPr>
          <w:rFonts w:eastAsia="Microsoft YaHei"/>
        </w:rPr>
      </w:pPr>
      <w:r>
        <w:rPr>
          <w:rFonts w:eastAsia="Microsoft YaHei"/>
        </w:rPr>
        <w:t>Customized</w:t>
      </w:r>
      <w:r w:rsidR="004E4D95">
        <w:rPr>
          <w:rFonts w:eastAsia="Microsoft YaHei"/>
        </w:rPr>
        <w:t xml:space="preserve"> an alarm bot using </w:t>
      </w:r>
      <w:r w:rsidR="00095D23">
        <w:rPr>
          <w:rFonts w:eastAsia="Microsoft YaHei"/>
        </w:rPr>
        <w:t xml:space="preserve">WeChat </w:t>
      </w:r>
      <w:r w:rsidR="004E4D95">
        <w:rPr>
          <w:rFonts w:eastAsia="Microsoft YaHei"/>
        </w:rPr>
        <w:t xml:space="preserve">group </w:t>
      </w:r>
      <w:r>
        <w:rPr>
          <w:rFonts w:eastAsia="Microsoft YaHei"/>
        </w:rPr>
        <w:t>API</w:t>
      </w:r>
      <w:r w:rsidR="00095D23">
        <w:rPr>
          <w:rFonts w:eastAsia="Microsoft YaHei"/>
        </w:rPr>
        <w:t xml:space="preserve"> to </w:t>
      </w:r>
      <w:r w:rsidR="00073550">
        <w:rPr>
          <w:rFonts w:eastAsia="Microsoft YaHei"/>
        </w:rPr>
        <w:t>monitor</w:t>
      </w:r>
      <w:r w:rsidR="00095D23">
        <w:rPr>
          <w:rFonts w:eastAsia="Microsoft YaHei"/>
        </w:rPr>
        <w:t xml:space="preserve"> </w:t>
      </w:r>
      <w:del w:id="28" w:author="MrProofReading" w:date="2022-08-05T15:33:00Z">
        <w:r w:rsidR="005A3233" w:rsidRPr="005A3233">
          <w:rPr>
            <w:rFonts w:eastAsia="Microsoft YaHei"/>
          </w:rPr>
          <w:delText>healthy</w:delText>
        </w:r>
      </w:del>
      <w:ins w:id="29" w:author="MrProofReading" w:date="2022-08-05T15:33:00Z">
        <w:r w:rsidR="00EE3E0E">
          <w:rPr>
            <w:rFonts w:eastAsia="Microsoft YaHei"/>
          </w:rPr>
          <w:t>the health</w:t>
        </w:r>
      </w:ins>
      <w:r w:rsidR="005A3233" w:rsidRPr="005A3233">
        <w:rPr>
          <w:rFonts w:eastAsia="Microsoft YaHei"/>
        </w:rPr>
        <w:t xml:space="preserve"> </w:t>
      </w:r>
      <w:r w:rsidR="00095D23">
        <w:rPr>
          <w:rFonts w:eastAsia="Microsoft YaHei"/>
        </w:rPr>
        <w:t>metrics</w:t>
      </w:r>
      <w:r w:rsidR="0067628D">
        <w:rPr>
          <w:rFonts w:eastAsia="Microsoft YaHei"/>
        </w:rPr>
        <w:t xml:space="preserve"> of servers</w:t>
      </w:r>
      <w:r w:rsidR="00073550">
        <w:rPr>
          <w:rFonts w:eastAsia="Microsoft YaHei"/>
        </w:rPr>
        <w:t xml:space="preserve"> </w:t>
      </w:r>
      <w:del w:id="30" w:author="MrProofReading" w:date="2022-08-05T15:33:00Z">
        <w:r w:rsidR="00073550">
          <w:rPr>
            <w:rFonts w:eastAsia="Microsoft YaHei" w:hint="eastAsia"/>
          </w:rPr>
          <w:delText>by</w:delText>
        </w:r>
      </w:del>
      <w:ins w:id="31" w:author="MrProofReading" w:date="2022-08-05T15:33:00Z">
        <w:r w:rsidR="00EE3E0E">
          <w:rPr>
            <w:rFonts w:eastAsia="Microsoft YaHei"/>
          </w:rPr>
          <w:t>through</w:t>
        </w:r>
      </w:ins>
      <w:r w:rsidR="00073550">
        <w:rPr>
          <w:rFonts w:eastAsia="Microsoft YaHei"/>
        </w:rPr>
        <w:t xml:space="preserve"> their heartbeat</w:t>
      </w:r>
      <w:del w:id="32" w:author="MrProofReading" w:date="2022-08-05T15:33:00Z">
        <w:r>
          <w:rPr>
            <w:rFonts w:eastAsia="Microsoft YaHei"/>
          </w:rPr>
          <w:delText xml:space="preserve"> and</w:delText>
        </w:r>
      </w:del>
      <w:ins w:id="33" w:author="MrProofReading" w:date="2022-08-05T15:33:00Z">
        <w:r w:rsidR="00EE3E0E">
          <w:rPr>
            <w:rFonts w:eastAsia="Microsoft YaHei"/>
          </w:rPr>
          <w:t>; further</w:t>
        </w:r>
      </w:ins>
      <w:r w:rsidR="00EE3E0E">
        <w:rPr>
          <w:rFonts w:eastAsia="Microsoft YaHei"/>
        </w:rPr>
        <w:t xml:space="preserve"> fixed </w:t>
      </w:r>
      <w:del w:id="34" w:author="MrProofReading" w:date="2022-08-05T15:33:00Z">
        <w:r>
          <w:rPr>
            <w:rFonts w:eastAsia="Microsoft YaHei"/>
          </w:rPr>
          <w:delText>the</w:delText>
        </w:r>
      </w:del>
      <w:ins w:id="35" w:author="MrProofReading" w:date="2022-08-05T15:33:00Z">
        <w:r w:rsidR="00EE3E0E">
          <w:rPr>
            <w:rFonts w:eastAsia="Microsoft YaHei"/>
          </w:rPr>
          <w:t>a</w:t>
        </w:r>
      </w:ins>
      <w:r w:rsidR="00EE3E0E">
        <w:rPr>
          <w:rFonts w:eastAsia="Microsoft YaHei"/>
        </w:rPr>
        <w:t xml:space="preserve"> bug </w:t>
      </w:r>
      <w:del w:id="36" w:author="MrProofReading" w:date="2022-08-05T15:33:00Z">
        <w:r>
          <w:rPr>
            <w:rFonts w:eastAsia="Microsoft YaHei"/>
          </w:rPr>
          <w:delText>that</w:delText>
        </w:r>
      </w:del>
      <w:ins w:id="37" w:author="MrProofReading" w:date="2022-08-05T15:33:00Z">
        <w:r w:rsidR="00EE3E0E">
          <w:rPr>
            <w:rFonts w:eastAsia="Microsoft YaHei"/>
          </w:rPr>
          <w:t>where</w:t>
        </w:r>
      </w:ins>
      <w:r>
        <w:rPr>
          <w:rFonts w:eastAsia="Microsoft YaHei"/>
        </w:rPr>
        <w:t xml:space="preserve"> long texts could not be delivered</w:t>
      </w:r>
    </w:p>
    <w:p w14:paraId="5F66C963" w14:textId="39D1D575" w:rsidR="002D134E" w:rsidRPr="002D134E" w:rsidRDefault="002D134E" w:rsidP="002D134E">
      <w:pPr>
        <w:numPr>
          <w:ilvl w:val="0"/>
          <w:numId w:val="1"/>
        </w:numPr>
        <w:ind w:right="-56"/>
        <w:rPr>
          <w:rFonts w:eastAsia="Microsoft YaHei"/>
        </w:rPr>
      </w:pPr>
      <w:r>
        <w:rPr>
          <w:rFonts w:eastAsia="Microsoft YaHei" w:hint="eastAsia"/>
        </w:rPr>
        <w:t>R</w:t>
      </w:r>
      <w:r>
        <w:rPr>
          <w:rFonts w:eastAsia="Microsoft YaHei"/>
        </w:rPr>
        <w:t>efactored e</w:t>
      </w:r>
      <w:r w:rsidRPr="002F4C4E">
        <w:rPr>
          <w:rFonts w:eastAsia="Microsoft YaHei"/>
        </w:rPr>
        <w:t>xport</w:t>
      </w:r>
      <w:r>
        <w:rPr>
          <w:rFonts w:eastAsia="Microsoft YaHei"/>
        </w:rPr>
        <w:t>ing</w:t>
      </w:r>
      <w:r w:rsidRPr="002F4C4E">
        <w:rPr>
          <w:rFonts w:eastAsia="Microsoft YaHei"/>
        </w:rPr>
        <w:t xml:space="preserve"> </w:t>
      </w:r>
      <w:r>
        <w:rPr>
          <w:rFonts w:eastAsia="Microsoft YaHei"/>
        </w:rPr>
        <w:t xml:space="preserve">data </w:t>
      </w:r>
      <w:commentRangeStart w:id="38"/>
      <w:r>
        <w:rPr>
          <w:rFonts w:eastAsia="Microsoft YaHei"/>
        </w:rPr>
        <w:t>utils</w:t>
      </w:r>
      <w:commentRangeEnd w:id="38"/>
      <w:r w:rsidR="00EE3E0E">
        <w:rPr>
          <w:rStyle w:val="CommentReference"/>
        </w:rPr>
        <w:commentReference w:id="38"/>
      </w:r>
      <w:r>
        <w:rPr>
          <w:rFonts w:eastAsia="Microsoft YaHei"/>
        </w:rPr>
        <w:t xml:space="preserve"> </w:t>
      </w:r>
      <w:r>
        <w:rPr>
          <w:rFonts w:eastAsia="Microsoft YaHei" w:hint="eastAsia"/>
        </w:rPr>
        <w:t>a</w:t>
      </w:r>
      <w:r>
        <w:rPr>
          <w:rFonts w:eastAsia="Microsoft YaHei"/>
        </w:rPr>
        <w:t xml:space="preserve">nd fixed </w:t>
      </w:r>
      <w:del w:id="39" w:author="MrProofReading" w:date="2022-08-05T15:33:00Z">
        <w:r>
          <w:rPr>
            <w:rFonts w:eastAsia="Microsoft YaHei"/>
          </w:rPr>
          <w:delText>the</w:delText>
        </w:r>
      </w:del>
      <w:ins w:id="40" w:author="MrProofReading" w:date="2022-08-05T15:33:00Z">
        <w:r w:rsidR="00EE3E0E">
          <w:rPr>
            <w:rFonts w:eastAsia="Microsoft YaHei"/>
          </w:rPr>
          <w:t>a</w:t>
        </w:r>
      </w:ins>
      <w:r>
        <w:rPr>
          <w:rFonts w:eastAsia="Microsoft YaHei"/>
        </w:rPr>
        <w:t xml:space="preserve"> bug </w:t>
      </w:r>
      <w:del w:id="41" w:author="MrProofReading" w:date="2022-08-05T15:33:00Z">
        <w:r>
          <w:rPr>
            <w:rFonts w:eastAsia="Microsoft YaHei"/>
          </w:rPr>
          <w:delText>of</w:delText>
        </w:r>
      </w:del>
      <w:ins w:id="42" w:author="MrProofReading" w:date="2022-08-05T15:33:00Z">
        <w:r w:rsidR="00EE3E0E">
          <w:rPr>
            <w:rFonts w:eastAsia="Microsoft YaHei"/>
          </w:rPr>
          <w:t>relating</w:t>
        </w:r>
        <w:r>
          <w:rPr>
            <w:rFonts w:eastAsia="Microsoft YaHei"/>
          </w:rPr>
          <w:t xml:space="preserve"> </w:t>
        </w:r>
        <w:r w:rsidR="00EE3E0E">
          <w:rPr>
            <w:rFonts w:eastAsia="Microsoft YaHei"/>
          </w:rPr>
          <w:t>to</w:t>
        </w:r>
      </w:ins>
      <w:r w:rsidR="00EE3E0E">
        <w:rPr>
          <w:rFonts w:eastAsia="Microsoft YaHei"/>
        </w:rPr>
        <w:t xml:space="preserve"> </w:t>
      </w:r>
      <w:r w:rsidRPr="00C70DBB">
        <w:rPr>
          <w:rFonts w:eastAsia="Microsoft YaHei"/>
        </w:rPr>
        <w:t>excee</w:t>
      </w:r>
      <w:r>
        <w:rPr>
          <w:rFonts w:eastAsia="Microsoft YaHei"/>
        </w:rPr>
        <w:t xml:space="preserve">ding the </w:t>
      </w:r>
      <w:del w:id="43" w:author="MrProofReading" w:date="2022-08-05T15:33:00Z">
        <w:r w:rsidRPr="004B5725">
          <w:rPr>
            <w:rFonts w:eastAsia="Microsoft YaHei"/>
          </w:rPr>
          <w:delText>character</w:delText>
        </w:r>
        <w:r>
          <w:rPr>
            <w:rFonts w:eastAsia="Microsoft YaHei"/>
          </w:rPr>
          <w:delText>s</w:delText>
        </w:r>
      </w:del>
      <w:ins w:id="44" w:author="MrProofReading" w:date="2022-08-05T15:33:00Z">
        <w:r w:rsidRPr="004B5725">
          <w:rPr>
            <w:rFonts w:eastAsia="Microsoft YaHei"/>
          </w:rPr>
          <w:t>character</w:t>
        </w:r>
      </w:ins>
      <w:r w:rsidRPr="004B5725">
        <w:rPr>
          <w:rFonts w:eastAsia="Microsoft YaHei"/>
        </w:rPr>
        <w:t xml:space="preserve"> limit</w:t>
      </w:r>
    </w:p>
    <w:p w14:paraId="6DBF8642" w14:textId="51355615" w:rsidR="001457E4" w:rsidRPr="00163141" w:rsidRDefault="00C16FB5" w:rsidP="00163141">
      <w:pPr>
        <w:numPr>
          <w:ilvl w:val="0"/>
          <w:numId w:val="1"/>
        </w:numPr>
        <w:ind w:right="-56"/>
        <w:rPr>
          <w:rFonts w:eastAsia="Microsoft YaHei"/>
          <w:color w:val="000000" w:themeColor="text1"/>
        </w:rPr>
      </w:pPr>
      <w:r w:rsidRPr="00163141">
        <w:rPr>
          <w:rFonts w:eastAsia="Microsoft YaHei"/>
          <w:color w:val="000000" w:themeColor="text1"/>
        </w:rPr>
        <w:t xml:space="preserve">Optimized large offset </w:t>
      </w:r>
      <w:r w:rsidR="00163141" w:rsidRPr="00163141">
        <w:rPr>
          <w:rFonts w:eastAsia="Microsoft YaHei"/>
          <w:color w:val="000000" w:themeColor="text1"/>
        </w:rPr>
        <w:t xml:space="preserve">queries </w:t>
      </w:r>
      <w:r w:rsidRPr="00163141">
        <w:rPr>
          <w:rFonts w:eastAsia="Microsoft YaHei"/>
          <w:color w:val="000000" w:themeColor="text1"/>
        </w:rPr>
        <w:t xml:space="preserve">in </w:t>
      </w:r>
      <w:r w:rsidRPr="00163141">
        <w:rPr>
          <w:rFonts w:eastAsia="Microsoft YaHei" w:hint="eastAsia"/>
          <w:b/>
          <w:bCs/>
          <w:color w:val="000000" w:themeColor="text1"/>
        </w:rPr>
        <w:t>SQL</w:t>
      </w:r>
      <w:r w:rsidRPr="00163141">
        <w:rPr>
          <w:rFonts w:eastAsia="Microsoft YaHei"/>
          <w:color w:val="000000" w:themeColor="text1"/>
        </w:rPr>
        <w:t xml:space="preserve"> </w:t>
      </w:r>
      <w:r w:rsidRPr="00163141">
        <w:rPr>
          <w:rFonts w:eastAsia="Microsoft YaHei" w:hint="eastAsia"/>
          <w:color w:val="000000" w:themeColor="text1"/>
        </w:rPr>
        <w:t>pagination</w:t>
      </w:r>
      <w:r w:rsidR="00163141" w:rsidRPr="00163141">
        <w:rPr>
          <w:rFonts w:eastAsia="Microsoft YaHei"/>
          <w:color w:val="000000" w:themeColor="text1"/>
        </w:rPr>
        <w:t xml:space="preserve"> by </w:t>
      </w:r>
      <w:commentRangeStart w:id="45"/>
      <w:r w:rsidR="00163141" w:rsidRPr="00163141">
        <w:rPr>
          <w:rFonts w:eastAsia="Microsoft YaHei"/>
          <w:color w:val="000000" w:themeColor="text1"/>
        </w:rPr>
        <w:t>95%</w:t>
      </w:r>
      <w:r w:rsidR="00163141">
        <w:rPr>
          <w:rFonts w:eastAsia="Microsoft YaHei"/>
          <w:color w:val="000000" w:themeColor="text1"/>
        </w:rPr>
        <w:t xml:space="preserve"> through </w:t>
      </w:r>
      <w:commentRangeEnd w:id="45"/>
      <w:r w:rsidR="00EE3E0E">
        <w:rPr>
          <w:rStyle w:val="CommentReference"/>
        </w:rPr>
        <w:commentReference w:id="45"/>
      </w:r>
      <w:r w:rsidR="00163141">
        <w:rPr>
          <w:rFonts w:eastAsia="Microsoft YaHei"/>
          <w:color w:val="000000" w:themeColor="text1"/>
        </w:rPr>
        <w:t>editing querying clause</w:t>
      </w:r>
    </w:p>
    <w:p w14:paraId="27C7268F" w14:textId="41F6C777" w:rsidR="005B276C" w:rsidRPr="005B276C" w:rsidRDefault="006544E6" w:rsidP="005B276C">
      <w:pPr>
        <w:pBdr>
          <w:bottom w:val="single" w:sz="6" w:space="1" w:color="auto"/>
        </w:pBdr>
        <w:adjustRightInd w:val="0"/>
        <w:spacing w:beforeLines="50" w:before="156"/>
        <w:ind w:rightChars="-50" w:right="-105"/>
        <w:rPr>
          <w:rFonts w:eastAsia="Microsoft YaHei"/>
          <w:b/>
          <w:bCs/>
          <w:sz w:val="24"/>
          <w:szCs w:val="24"/>
        </w:rPr>
      </w:pPr>
      <w:del w:id="46" w:author="MrProofReading" w:date="2022-08-05T15:33:00Z">
        <w:r>
          <w:rPr>
            <w:rFonts w:eastAsia="Microsoft YaHei"/>
            <w:b/>
            <w:bCs/>
            <w:sz w:val="24"/>
            <w:szCs w:val="24"/>
          </w:rPr>
          <w:delText>SELECTIVE</w:delText>
        </w:r>
      </w:del>
      <w:ins w:id="47" w:author="MrProofReading" w:date="2022-08-05T15:33:00Z">
        <w:r w:rsidR="00EE3E0E">
          <w:rPr>
            <w:rFonts w:eastAsia="Microsoft YaHei"/>
            <w:b/>
            <w:bCs/>
            <w:sz w:val="24"/>
            <w:szCs w:val="24"/>
          </w:rPr>
          <w:t>SELECTED</w:t>
        </w:r>
      </w:ins>
      <w:r>
        <w:rPr>
          <w:rFonts w:eastAsia="Microsoft YaHei"/>
          <w:b/>
          <w:bCs/>
          <w:sz w:val="24"/>
          <w:szCs w:val="24"/>
        </w:rPr>
        <w:t xml:space="preserve"> </w:t>
      </w:r>
      <w:r w:rsidR="002152E8">
        <w:rPr>
          <w:rFonts w:eastAsia="Microsoft YaHei"/>
          <w:b/>
          <w:bCs/>
          <w:sz w:val="24"/>
          <w:szCs w:val="24"/>
        </w:rPr>
        <w:t>PROJECT</w:t>
      </w:r>
      <w:r>
        <w:rPr>
          <w:rFonts w:eastAsia="Microsoft YaHei"/>
          <w:b/>
          <w:bCs/>
          <w:sz w:val="24"/>
          <w:szCs w:val="24"/>
        </w:rPr>
        <w:t>S</w:t>
      </w:r>
    </w:p>
    <w:p w14:paraId="64472A7D" w14:textId="334EF187" w:rsidR="005B276C" w:rsidRPr="0065670D" w:rsidRDefault="005B276C" w:rsidP="005B276C">
      <w:pPr>
        <w:ind w:leftChars="200" w:left="420" w:right="-284"/>
        <w:rPr>
          <w:i/>
          <w:iCs/>
        </w:rPr>
      </w:pPr>
      <w:del w:id="48" w:author="MrProofReading" w:date="2022-08-05T15:33:00Z">
        <w:r>
          <w:rPr>
            <w:rFonts w:eastAsia="SimHei"/>
            <w:b/>
            <w:bCs/>
            <w:szCs w:val="21"/>
          </w:rPr>
          <w:delText xml:space="preserve">Uber Eat </w:delText>
        </w:r>
        <w:r w:rsidR="00927BFD">
          <w:rPr>
            <w:rFonts w:eastAsia="SimHei"/>
            <w:b/>
            <w:bCs/>
            <w:szCs w:val="21"/>
          </w:rPr>
          <w:delText>L</w:delText>
        </w:r>
        <w:r>
          <w:rPr>
            <w:rFonts w:eastAsia="SimHei"/>
            <w:b/>
            <w:bCs/>
            <w:szCs w:val="21"/>
          </w:rPr>
          <w:delText xml:space="preserve">iked </w:delText>
        </w:r>
      </w:del>
      <w:r w:rsidR="00EE3E0E">
        <w:rPr>
          <w:rFonts w:eastAsia="SimHei"/>
          <w:b/>
          <w:bCs/>
          <w:szCs w:val="21"/>
        </w:rPr>
        <w:t>Food Order System</w:t>
      </w:r>
      <w:ins w:id="49" w:author="MrProofReading" w:date="2022-08-05T15:33:00Z">
        <w:r w:rsidR="00EE3E0E">
          <w:rPr>
            <w:rFonts w:eastAsia="SimHei"/>
            <w:b/>
            <w:bCs/>
            <w:szCs w:val="21"/>
          </w:rPr>
          <w:t xml:space="preserve"> Similar to </w:t>
        </w:r>
        <w:r>
          <w:rPr>
            <w:rFonts w:eastAsia="SimHei"/>
            <w:b/>
            <w:bCs/>
            <w:szCs w:val="21"/>
          </w:rPr>
          <w:t xml:space="preserve">Uber </w:t>
        </w:r>
        <w:commentRangeStart w:id="50"/>
        <w:r>
          <w:rPr>
            <w:rFonts w:eastAsia="SimHei"/>
            <w:b/>
            <w:bCs/>
            <w:szCs w:val="21"/>
          </w:rPr>
          <w:t>Eat</w:t>
        </w:r>
        <w:r w:rsidR="00EE3E0E">
          <w:rPr>
            <w:rFonts w:eastAsia="SimHei"/>
            <w:b/>
            <w:bCs/>
            <w:szCs w:val="21"/>
          </w:rPr>
          <w:t>s</w:t>
        </w:r>
        <w:commentRangeEnd w:id="50"/>
        <w:r w:rsidR="00EE3E0E">
          <w:rPr>
            <w:rStyle w:val="CommentReference"/>
          </w:rPr>
          <w:commentReference w:id="50"/>
        </w:r>
        <w:r>
          <w:rPr>
            <w:rFonts w:eastAsia="SimHei"/>
            <w:b/>
            <w:bCs/>
            <w:szCs w:val="21"/>
          </w:rPr>
          <w:t xml:space="preserve"> </w:t>
        </w:r>
      </w:ins>
    </w:p>
    <w:p w14:paraId="1935F3E0" w14:textId="7694A4F3" w:rsidR="005B276C" w:rsidRPr="00076745" w:rsidRDefault="005B276C" w:rsidP="005B276C">
      <w:pPr>
        <w:numPr>
          <w:ilvl w:val="0"/>
          <w:numId w:val="1"/>
        </w:numPr>
        <w:ind w:right="-56"/>
        <w:rPr>
          <w:rFonts w:eastAsia="Microsoft YaHei"/>
        </w:rPr>
      </w:pPr>
      <w:r w:rsidRPr="00C835F8">
        <w:rPr>
          <w:rFonts w:eastAsia="Microsoft YaHei"/>
        </w:rPr>
        <w:t>Add</w:t>
      </w:r>
      <w:r w:rsidR="0067628D">
        <w:rPr>
          <w:rFonts w:eastAsia="Microsoft YaHei"/>
        </w:rPr>
        <w:t>ed</w:t>
      </w:r>
      <w:r w:rsidRPr="00C835F8">
        <w:rPr>
          <w:rFonts w:eastAsia="Microsoft YaHei"/>
        </w:rPr>
        <w:t xml:space="preserve"> full-text search for Chinese description</w:t>
      </w:r>
      <w:r w:rsidR="000522C8">
        <w:rPr>
          <w:rFonts w:eastAsia="Microsoft YaHei"/>
        </w:rPr>
        <w:t>s</w:t>
      </w:r>
      <w:r w:rsidRPr="00C835F8">
        <w:rPr>
          <w:rFonts w:eastAsia="Microsoft YaHei"/>
        </w:rPr>
        <w:t xml:space="preserve"> utilizing </w:t>
      </w:r>
      <w:commentRangeStart w:id="51"/>
      <w:r w:rsidRPr="00163DC7">
        <w:rPr>
          <w:rFonts w:eastAsia="Microsoft YaHei"/>
          <w:b/>
          <w:bCs/>
        </w:rPr>
        <w:t>Elasticsearch</w:t>
      </w:r>
      <w:commentRangeEnd w:id="51"/>
      <w:r w:rsidR="00EE3E0E">
        <w:rPr>
          <w:rStyle w:val="CommentReference"/>
        </w:rPr>
        <w:commentReference w:id="51"/>
      </w:r>
      <w:r w:rsidRPr="00163DC7">
        <w:rPr>
          <w:rFonts w:eastAsia="Microsoft YaHei"/>
        </w:rPr>
        <w:t xml:space="preserve"> </w:t>
      </w:r>
      <w:r>
        <w:rPr>
          <w:rFonts w:eastAsia="Microsoft YaHei"/>
        </w:rPr>
        <w:t xml:space="preserve">and </w:t>
      </w:r>
      <w:r w:rsidRPr="00C835F8">
        <w:rPr>
          <w:rFonts w:eastAsia="Microsoft YaHei"/>
        </w:rPr>
        <w:t>optimize</w:t>
      </w:r>
      <w:r w:rsidR="00873D32">
        <w:rPr>
          <w:rFonts w:eastAsia="Microsoft YaHei"/>
        </w:rPr>
        <w:t>d</w:t>
      </w:r>
      <w:r w:rsidRPr="00C835F8">
        <w:rPr>
          <w:rFonts w:eastAsia="Microsoft YaHei"/>
        </w:rPr>
        <w:t xml:space="preserve"> Chinese </w:t>
      </w:r>
      <w:del w:id="52" w:author="MrProofReading" w:date="2022-08-05T15:33:00Z">
        <w:r>
          <w:rPr>
            <w:rFonts w:eastAsia="Microsoft YaHei"/>
          </w:rPr>
          <w:delText xml:space="preserve">Words </w:delText>
        </w:r>
        <w:r w:rsidRPr="00C835F8">
          <w:rPr>
            <w:rFonts w:eastAsia="Microsoft YaHei"/>
          </w:rPr>
          <w:delText>Segmentation</w:delText>
        </w:r>
      </w:del>
      <w:ins w:id="53" w:author="MrProofReading" w:date="2022-08-05T15:33:00Z">
        <w:r w:rsidR="00EE3E0E">
          <w:rPr>
            <w:rFonts w:eastAsia="Microsoft YaHei"/>
          </w:rPr>
          <w:t xml:space="preserve">words </w:t>
        </w:r>
        <w:r w:rsidR="00EE3E0E" w:rsidRPr="00C835F8">
          <w:rPr>
            <w:rFonts w:eastAsia="Microsoft YaHei"/>
          </w:rPr>
          <w:t>segmentation</w:t>
        </w:r>
      </w:ins>
    </w:p>
    <w:p w14:paraId="45D99285" w14:textId="3F890779" w:rsidR="005B276C" w:rsidRPr="00D81CBA" w:rsidRDefault="005B276C" w:rsidP="005B276C">
      <w:pPr>
        <w:numPr>
          <w:ilvl w:val="0"/>
          <w:numId w:val="1"/>
        </w:numPr>
        <w:ind w:right="-56"/>
        <w:rPr>
          <w:rFonts w:eastAsia="Microsoft YaHei"/>
          <w:color w:val="000000" w:themeColor="text1"/>
        </w:rPr>
      </w:pPr>
      <w:r w:rsidRPr="00D81CBA">
        <w:rPr>
          <w:rFonts w:eastAsia="Microsoft YaHei"/>
          <w:color w:val="000000" w:themeColor="text1"/>
        </w:rPr>
        <w:t xml:space="preserve">Implemented token-based </w:t>
      </w:r>
      <w:del w:id="54" w:author="MrProofReading" w:date="2022-08-05T15:33:00Z">
        <w:r w:rsidRPr="00D81CBA">
          <w:rPr>
            <w:rFonts w:eastAsia="Microsoft YaHei"/>
            <w:color w:val="000000" w:themeColor="text1"/>
          </w:rPr>
          <w:delText>Authentication</w:delText>
        </w:r>
      </w:del>
      <w:ins w:id="55" w:author="MrProofReading" w:date="2022-08-05T15:33:00Z">
        <w:r w:rsidR="00EE3E0E" w:rsidRPr="00D81CBA">
          <w:rPr>
            <w:rFonts w:eastAsia="Microsoft YaHei"/>
            <w:color w:val="000000" w:themeColor="text1"/>
          </w:rPr>
          <w:t>authentication</w:t>
        </w:r>
      </w:ins>
      <w:r w:rsidR="00EE3E0E" w:rsidRPr="00D81CBA">
        <w:rPr>
          <w:rFonts w:eastAsia="Microsoft YaHei"/>
          <w:color w:val="000000" w:themeColor="text1"/>
        </w:rPr>
        <w:t xml:space="preserve"> </w:t>
      </w:r>
      <w:r w:rsidRPr="00D81CBA">
        <w:rPr>
          <w:rFonts w:eastAsia="Microsoft YaHei"/>
          <w:color w:val="000000" w:themeColor="text1"/>
        </w:rPr>
        <w:t xml:space="preserve">with </w:t>
      </w:r>
      <w:r w:rsidRPr="00D81CBA">
        <w:rPr>
          <w:rFonts w:eastAsia="Microsoft YaHei"/>
          <w:b/>
          <w:bCs/>
          <w:color w:val="000000" w:themeColor="text1"/>
        </w:rPr>
        <w:t>Spring Security</w:t>
      </w:r>
      <w:r w:rsidRPr="00D81CBA">
        <w:rPr>
          <w:rFonts w:eastAsia="Microsoft YaHei"/>
          <w:color w:val="000000" w:themeColor="text1"/>
        </w:rPr>
        <w:t xml:space="preserve"> and </w:t>
      </w:r>
      <w:r w:rsidRPr="00D81CBA">
        <w:rPr>
          <w:rFonts w:eastAsia="Microsoft YaHei"/>
          <w:b/>
          <w:bCs/>
          <w:color w:val="000000" w:themeColor="text1"/>
        </w:rPr>
        <w:t>JWT</w:t>
      </w:r>
    </w:p>
    <w:p w14:paraId="3A041D4F" w14:textId="06F076EA" w:rsidR="005B276C" w:rsidRDefault="005B276C" w:rsidP="005B276C">
      <w:pPr>
        <w:numPr>
          <w:ilvl w:val="0"/>
          <w:numId w:val="1"/>
        </w:numPr>
        <w:ind w:right="-56"/>
        <w:rPr>
          <w:rFonts w:eastAsia="Microsoft YaHei"/>
        </w:rPr>
      </w:pPr>
      <w:r>
        <w:rPr>
          <w:rFonts w:eastAsia="Microsoft YaHei"/>
        </w:rPr>
        <w:t>I</w:t>
      </w:r>
      <w:r w:rsidRPr="0029770F">
        <w:rPr>
          <w:rFonts w:eastAsia="Microsoft YaHei"/>
        </w:rPr>
        <w:t>ncorporate</w:t>
      </w:r>
      <w:r w:rsidR="0067628D">
        <w:rPr>
          <w:rFonts w:eastAsia="Microsoft YaHei"/>
        </w:rPr>
        <w:t>d</w:t>
      </w:r>
      <w:r w:rsidRPr="0029770F">
        <w:rPr>
          <w:rFonts w:eastAsia="Microsoft YaHei"/>
        </w:rPr>
        <w:t xml:space="preserve"> </w:t>
      </w:r>
      <w:r w:rsidRPr="00BF2822">
        <w:rPr>
          <w:rFonts w:eastAsia="Microsoft YaHei"/>
          <w:b/>
          <w:bCs/>
        </w:rPr>
        <w:t>WebSocket</w:t>
      </w:r>
      <w:r>
        <w:rPr>
          <w:rFonts w:eastAsia="Microsoft YaHei"/>
        </w:rPr>
        <w:t xml:space="preserve"> and </w:t>
      </w:r>
      <w:r w:rsidRPr="00BF2822">
        <w:rPr>
          <w:rFonts w:eastAsia="Microsoft YaHei"/>
          <w:b/>
          <w:bCs/>
        </w:rPr>
        <w:t>RabbitMQ</w:t>
      </w:r>
      <w:r w:rsidRPr="0029770F">
        <w:rPr>
          <w:rFonts w:eastAsia="Microsoft YaHei"/>
        </w:rPr>
        <w:t xml:space="preserve"> </w:t>
      </w:r>
      <w:r w:rsidR="00FA231E">
        <w:rPr>
          <w:rFonts w:eastAsia="Microsoft YaHei"/>
        </w:rPr>
        <w:t>middleware f</w:t>
      </w:r>
      <w:r w:rsidRPr="0029770F">
        <w:rPr>
          <w:rFonts w:eastAsia="Microsoft YaHei"/>
        </w:rPr>
        <w:t xml:space="preserve">or </w:t>
      </w:r>
      <w:del w:id="56" w:author="MrProofReading" w:date="2022-08-05T15:33:00Z">
        <w:r w:rsidRPr="00FC660D">
          <w:rPr>
            <w:rFonts w:eastAsia="Microsoft YaHei"/>
          </w:rPr>
          <w:delText>High Availability</w:delText>
        </w:r>
      </w:del>
      <w:ins w:id="57" w:author="MrProofReading" w:date="2022-08-05T15:33:00Z">
        <w:r w:rsidR="00EE3E0E" w:rsidRPr="00FC660D">
          <w:rPr>
            <w:rFonts w:eastAsia="Microsoft YaHei"/>
          </w:rPr>
          <w:t>high availability</w:t>
        </w:r>
      </w:ins>
      <w:r w:rsidR="00EE3E0E" w:rsidRPr="00FC660D">
        <w:rPr>
          <w:rFonts w:eastAsia="Microsoft YaHei"/>
        </w:rPr>
        <w:t xml:space="preserve"> </w:t>
      </w:r>
      <w:r w:rsidRPr="0029770F">
        <w:rPr>
          <w:rFonts w:eastAsia="Microsoft YaHei"/>
        </w:rPr>
        <w:t>real-time notification</w:t>
      </w:r>
    </w:p>
    <w:p w14:paraId="194BEDD5" w14:textId="520EAD33" w:rsidR="00393F62" w:rsidRPr="00393F62" w:rsidRDefault="00393F62" w:rsidP="00393F62">
      <w:pPr>
        <w:numPr>
          <w:ilvl w:val="0"/>
          <w:numId w:val="1"/>
        </w:numPr>
        <w:ind w:right="-56"/>
        <w:rPr>
          <w:rFonts w:eastAsia="Microsoft YaHei"/>
        </w:rPr>
      </w:pPr>
      <w:r>
        <w:rPr>
          <w:rFonts w:eastAsia="Microsoft YaHei"/>
        </w:rPr>
        <w:t xml:space="preserve">Setup a </w:t>
      </w:r>
      <w:r w:rsidRPr="00163DC7">
        <w:rPr>
          <w:rFonts w:eastAsia="Microsoft YaHei"/>
          <w:b/>
          <w:bCs/>
        </w:rPr>
        <w:t>Jenkins</w:t>
      </w:r>
      <w:r w:rsidRPr="00163DC7">
        <w:rPr>
          <w:rFonts w:eastAsia="Microsoft YaHei"/>
        </w:rPr>
        <w:t xml:space="preserve"> </w:t>
      </w:r>
      <w:del w:id="58" w:author="MrProofReading" w:date="2022-08-05T15:33:00Z">
        <w:r>
          <w:rPr>
            <w:rFonts w:eastAsia="Microsoft YaHei"/>
          </w:rPr>
          <w:delText>Build Server</w:delText>
        </w:r>
      </w:del>
      <w:ins w:id="59" w:author="MrProofReading" w:date="2022-08-05T15:33:00Z">
        <w:r w:rsidR="00EE3E0E">
          <w:rPr>
            <w:rFonts w:eastAsia="Microsoft YaHei"/>
          </w:rPr>
          <w:t>build server</w:t>
        </w:r>
      </w:ins>
      <w:r w:rsidR="00EE3E0E">
        <w:rPr>
          <w:rFonts w:eastAsia="Microsoft YaHei"/>
        </w:rPr>
        <w:t xml:space="preserve"> </w:t>
      </w:r>
      <w:r>
        <w:rPr>
          <w:rFonts w:eastAsia="Microsoft YaHei"/>
        </w:rPr>
        <w:t>on</w:t>
      </w:r>
      <w:r w:rsidR="00EB6F07">
        <w:rPr>
          <w:rFonts w:eastAsia="Microsoft YaHei"/>
        </w:rPr>
        <w:t xml:space="preserve"> an</w:t>
      </w:r>
      <w:r>
        <w:rPr>
          <w:rFonts w:eastAsia="Microsoft YaHei"/>
        </w:rPr>
        <w:t xml:space="preserve"> </w:t>
      </w:r>
      <w:r w:rsidRPr="00163DC7">
        <w:rPr>
          <w:rFonts w:eastAsia="Microsoft YaHei"/>
          <w:b/>
          <w:bCs/>
        </w:rPr>
        <w:t>AWS EC2</w:t>
      </w:r>
      <w:r w:rsidRPr="00163DC7">
        <w:rPr>
          <w:rFonts w:eastAsia="Microsoft YaHei"/>
        </w:rPr>
        <w:t xml:space="preserve"> </w:t>
      </w:r>
      <w:r>
        <w:rPr>
          <w:rFonts w:eastAsia="Microsoft YaHei"/>
        </w:rPr>
        <w:t>instance</w:t>
      </w:r>
    </w:p>
    <w:p w14:paraId="4AE528E7" w14:textId="18174E3A" w:rsidR="005B276C" w:rsidRPr="00017009" w:rsidRDefault="005B276C" w:rsidP="005B276C">
      <w:pPr>
        <w:numPr>
          <w:ilvl w:val="0"/>
          <w:numId w:val="1"/>
        </w:numPr>
        <w:ind w:right="-56"/>
        <w:rPr>
          <w:rFonts w:eastAsia="Microsoft YaHei"/>
        </w:rPr>
      </w:pPr>
      <w:r w:rsidRPr="009006F1">
        <w:rPr>
          <w:rFonts w:eastAsia="Microsoft YaHei"/>
        </w:rPr>
        <w:t xml:space="preserve">Utilized </w:t>
      </w:r>
      <w:bookmarkStart w:id="60" w:name="_Hlk109738943"/>
      <w:r w:rsidRPr="00BF2822">
        <w:rPr>
          <w:rFonts w:eastAsia="Microsoft YaHei"/>
          <w:b/>
          <w:bCs/>
        </w:rPr>
        <w:t>Hibernate</w:t>
      </w:r>
      <w:r>
        <w:rPr>
          <w:rFonts w:eastAsia="Microsoft YaHei"/>
        </w:rPr>
        <w:t xml:space="preserve"> </w:t>
      </w:r>
      <w:bookmarkEnd w:id="60"/>
      <w:r>
        <w:rPr>
          <w:rFonts w:eastAsia="Microsoft YaHei"/>
        </w:rPr>
        <w:t xml:space="preserve">as ORM framework and </w:t>
      </w:r>
      <w:del w:id="61" w:author="MrProofReading" w:date="2022-08-05T15:33:00Z">
        <w:r w:rsidRPr="00592262">
          <w:rPr>
            <w:rFonts w:eastAsia="Microsoft YaHei"/>
          </w:rPr>
          <w:delText>Cache-Aside</w:delText>
        </w:r>
      </w:del>
      <w:ins w:id="62" w:author="MrProofReading" w:date="2022-08-05T15:33:00Z">
        <w:r w:rsidR="00EE3E0E" w:rsidRPr="00592262">
          <w:rPr>
            <w:rFonts w:eastAsia="Microsoft YaHei"/>
          </w:rPr>
          <w:t>cache-aside</w:t>
        </w:r>
      </w:ins>
      <w:r w:rsidR="00EE3E0E" w:rsidRPr="00592262">
        <w:rPr>
          <w:rFonts w:eastAsia="Microsoft YaHei"/>
        </w:rPr>
        <w:t xml:space="preserve"> </w:t>
      </w:r>
      <w:r w:rsidRPr="00592262">
        <w:rPr>
          <w:rFonts w:eastAsia="Microsoft YaHei"/>
        </w:rPr>
        <w:t>pattern</w:t>
      </w:r>
      <w:r>
        <w:rPr>
          <w:rFonts w:eastAsia="Microsoft YaHei"/>
        </w:rPr>
        <w:t xml:space="preserve"> to keep </w:t>
      </w:r>
      <w:r w:rsidRPr="003C56F4">
        <w:rPr>
          <w:rFonts w:eastAsia="Microsoft YaHei"/>
        </w:rPr>
        <w:t xml:space="preserve">consistency between </w:t>
      </w:r>
      <w:r w:rsidR="00A27BC4" w:rsidRPr="00592262">
        <w:rPr>
          <w:rFonts w:eastAsia="Microsoft YaHei"/>
          <w:b/>
          <w:bCs/>
        </w:rPr>
        <w:t>MySQL</w:t>
      </w:r>
      <w:r w:rsidRPr="003C56F4">
        <w:rPr>
          <w:rFonts w:eastAsia="Microsoft YaHei"/>
        </w:rPr>
        <w:t xml:space="preserve"> and </w:t>
      </w:r>
      <w:r w:rsidR="00680541" w:rsidRPr="00592262">
        <w:rPr>
          <w:rFonts w:eastAsia="Microsoft YaHei"/>
          <w:b/>
          <w:bCs/>
        </w:rPr>
        <w:t>Redis</w:t>
      </w:r>
    </w:p>
    <w:p w14:paraId="6E9BA649" w14:textId="15D7A6FF" w:rsidR="005B276C" w:rsidRPr="00D81CBA" w:rsidRDefault="005B276C" w:rsidP="005B276C">
      <w:pPr>
        <w:numPr>
          <w:ilvl w:val="0"/>
          <w:numId w:val="1"/>
        </w:numPr>
        <w:ind w:right="-56"/>
        <w:rPr>
          <w:rFonts w:eastAsia="Microsoft YaHei"/>
          <w:color w:val="000000" w:themeColor="text1"/>
        </w:rPr>
      </w:pPr>
      <w:r w:rsidRPr="00D81CBA">
        <w:rPr>
          <w:rFonts w:eastAsia="Microsoft YaHei"/>
          <w:color w:val="000000" w:themeColor="text1"/>
        </w:rPr>
        <w:t xml:space="preserve">Integrated </w:t>
      </w:r>
      <w:r w:rsidRPr="00D81CBA">
        <w:rPr>
          <w:rFonts w:eastAsia="Microsoft YaHei"/>
          <w:b/>
          <w:bCs/>
          <w:color w:val="000000" w:themeColor="text1"/>
        </w:rPr>
        <w:t>Swagger</w:t>
      </w:r>
      <w:r w:rsidRPr="00D81CBA">
        <w:rPr>
          <w:rFonts w:eastAsia="Microsoft YaHei"/>
          <w:color w:val="000000" w:themeColor="text1"/>
        </w:rPr>
        <w:t xml:space="preserve"> to inspect API request-responses</w:t>
      </w:r>
    </w:p>
    <w:p w14:paraId="39604B40" w14:textId="041141CD" w:rsidR="005C49C3" w:rsidRPr="0065670D" w:rsidRDefault="008E749E" w:rsidP="0065670D">
      <w:pPr>
        <w:ind w:leftChars="200" w:left="420" w:right="-284"/>
        <w:rPr>
          <w:i/>
          <w:iCs/>
        </w:rPr>
      </w:pPr>
      <w:r>
        <w:rPr>
          <w:rFonts w:eastAsia="SimHei"/>
          <w:b/>
          <w:bCs/>
          <w:szCs w:val="21"/>
        </w:rPr>
        <w:t xml:space="preserve">Virtual </w:t>
      </w:r>
      <w:r w:rsidR="008518A4">
        <w:rPr>
          <w:rFonts w:eastAsia="SimHei"/>
          <w:b/>
          <w:bCs/>
          <w:szCs w:val="21"/>
        </w:rPr>
        <w:t>I</w:t>
      </w:r>
      <w:r>
        <w:rPr>
          <w:rFonts w:eastAsia="SimHei"/>
          <w:b/>
          <w:bCs/>
          <w:szCs w:val="21"/>
        </w:rPr>
        <w:t xml:space="preserve">tems </w:t>
      </w:r>
      <w:r w:rsidR="008518A4">
        <w:rPr>
          <w:rFonts w:eastAsia="SimHei"/>
          <w:b/>
          <w:bCs/>
          <w:szCs w:val="21"/>
        </w:rPr>
        <w:t>M</w:t>
      </w:r>
      <w:r w:rsidRPr="008E749E">
        <w:rPr>
          <w:rFonts w:eastAsia="SimHei"/>
          <w:b/>
          <w:bCs/>
          <w:szCs w:val="21"/>
        </w:rPr>
        <w:t xml:space="preserve">arketplace </w:t>
      </w:r>
      <w:r w:rsidR="008518A4">
        <w:rPr>
          <w:rFonts w:eastAsia="SimHei"/>
          <w:b/>
          <w:bCs/>
          <w:szCs w:val="21"/>
        </w:rPr>
        <w:t>M</w:t>
      </w:r>
      <w:r w:rsidRPr="008E749E">
        <w:rPr>
          <w:rFonts w:eastAsia="SimHei"/>
          <w:b/>
          <w:bCs/>
          <w:szCs w:val="21"/>
        </w:rPr>
        <w:t xml:space="preserve">onitoring </w:t>
      </w:r>
      <w:r w:rsidR="00434112">
        <w:rPr>
          <w:rFonts w:eastAsia="SimHei"/>
          <w:b/>
          <w:bCs/>
          <w:szCs w:val="21"/>
        </w:rPr>
        <w:t>and</w:t>
      </w:r>
      <w:r w:rsidRPr="008E749E">
        <w:rPr>
          <w:rFonts w:eastAsia="SimHei"/>
          <w:b/>
          <w:bCs/>
          <w:szCs w:val="21"/>
        </w:rPr>
        <w:t xml:space="preserve"> </w:t>
      </w:r>
      <w:r w:rsidR="008518A4">
        <w:rPr>
          <w:rFonts w:eastAsia="SimHei"/>
          <w:b/>
          <w:bCs/>
          <w:szCs w:val="21"/>
        </w:rPr>
        <w:t>N</w:t>
      </w:r>
      <w:r w:rsidRPr="008E749E">
        <w:rPr>
          <w:rFonts w:eastAsia="SimHei"/>
          <w:b/>
          <w:bCs/>
          <w:szCs w:val="21"/>
        </w:rPr>
        <w:t>otification</w:t>
      </w:r>
      <w:r>
        <w:rPr>
          <w:rFonts w:eastAsia="SimHei"/>
          <w:b/>
          <w:bCs/>
          <w:szCs w:val="21"/>
        </w:rPr>
        <w:t xml:space="preserve"> System</w:t>
      </w:r>
      <w:r w:rsidR="00ED68C6">
        <w:rPr>
          <w:rFonts w:ascii="Arial" w:hAnsi="Arial" w:cs="Arial"/>
          <w:noProof/>
          <w:color w:val="434343"/>
          <w:sz w:val="28"/>
          <w:szCs w:val="28"/>
          <w:bdr w:val="none" w:sz="0" w:space="0" w:color="auto" w:frame="1"/>
        </w:rPr>
        <w:drawing>
          <wp:inline distT="0" distB="0" distL="0" distR="0" wp14:anchorId="0CB6D843" wp14:editId="0988CCDF">
            <wp:extent cx="99060" cy="99060"/>
            <wp:effectExtent l="0" t="0" r="0" b="0"/>
            <wp:docPr id="6" name="图片 6" descr="图标&#10;&#10;描述已自动生成">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标&#10;&#10;描述已自动生成">
                      <a:hlinkClick r:id="rId21"/>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p>
    <w:p w14:paraId="3E339D35" w14:textId="5120D299" w:rsidR="00F81B74" w:rsidRDefault="00785C35" w:rsidP="00F81B74">
      <w:pPr>
        <w:numPr>
          <w:ilvl w:val="0"/>
          <w:numId w:val="1"/>
        </w:numPr>
        <w:ind w:right="-56"/>
        <w:rPr>
          <w:rFonts w:eastAsia="Microsoft YaHei"/>
        </w:rPr>
      </w:pPr>
      <w:r>
        <w:t>Applied </w:t>
      </w:r>
      <w:r w:rsidR="00706C1E" w:rsidRPr="00BF2822">
        <w:rPr>
          <w:rFonts w:eastAsia="Microsoft YaHei"/>
          <w:b/>
          <w:bCs/>
        </w:rPr>
        <w:t>Selenium</w:t>
      </w:r>
      <w:r w:rsidR="00706C1E" w:rsidRPr="00706C1E">
        <w:rPr>
          <w:rFonts w:eastAsia="Microsoft YaHei"/>
        </w:rPr>
        <w:t xml:space="preserve"> to </w:t>
      </w:r>
      <w:del w:id="63" w:author="MrProofReading" w:date="2022-08-05T15:33:00Z">
        <w:r w:rsidR="00706C1E" w:rsidRPr="00706C1E">
          <w:rPr>
            <w:rFonts w:eastAsia="Microsoft YaHei"/>
          </w:rPr>
          <w:delText>Simulate Manual Actions</w:delText>
        </w:r>
      </w:del>
      <w:ins w:id="64" w:author="MrProofReading" w:date="2022-08-05T15:33:00Z">
        <w:r w:rsidR="00EE3E0E" w:rsidRPr="00706C1E">
          <w:rPr>
            <w:rFonts w:eastAsia="Microsoft YaHei"/>
          </w:rPr>
          <w:t>simulate manual actions</w:t>
        </w:r>
      </w:ins>
      <w:r w:rsidR="00EE3E0E" w:rsidRPr="00706C1E">
        <w:rPr>
          <w:rFonts w:eastAsia="Microsoft YaHei"/>
        </w:rPr>
        <w:t xml:space="preserve"> </w:t>
      </w:r>
      <w:r w:rsidR="00706C1E">
        <w:rPr>
          <w:rFonts w:eastAsia="Microsoft YaHei"/>
        </w:rPr>
        <w:t>to s</w:t>
      </w:r>
      <w:r w:rsidR="001418C7" w:rsidRPr="001418C7">
        <w:rPr>
          <w:rFonts w:eastAsia="Microsoft YaHei"/>
        </w:rPr>
        <w:t>cra</w:t>
      </w:r>
      <w:r w:rsidR="001418C7">
        <w:rPr>
          <w:rFonts w:eastAsia="Microsoft YaHei"/>
        </w:rPr>
        <w:t>pe</w:t>
      </w:r>
      <w:r w:rsidR="001418C7" w:rsidRPr="001418C7">
        <w:rPr>
          <w:rFonts w:eastAsia="Microsoft YaHei"/>
        </w:rPr>
        <w:t xml:space="preserve"> </w:t>
      </w:r>
      <w:r w:rsidR="00122887">
        <w:rPr>
          <w:rFonts w:eastAsia="Microsoft YaHei"/>
        </w:rPr>
        <w:t xml:space="preserve">virtual items </w:t>
      </w:r>
      <w:r w:rsidR="00846EA3">
        <w:rPr>
          <w:rFonts w:eastAsia="Microsoft YaHei"/>
        </w:rPr>
        <w:t xml:space="preserve">from </w:t>
      </w:r>
      <w:r w:rsidR="00122887">
        <w:rPr>
          <w:rFonts w:eastAsia="Microsoft YaHei"/>
        </w:rPr>
        <w:t xml:space="preserve">marketplace </w:t>
      </w:r>
      <w:r w:rsidR="00797F03">
        <w:rPr>
          <w:rFonts w:eastAsia="Microsoft YaHei"/>
        </w:rPr>
        <w:t>websites</w:t>
      </w:r>
    </w:p>
    <w:p w14:paraId="5314E704" w14:textId="71A2D192" w:rsidR="008E6A3F" w:rsidRDefault="008E6A3F" w:rsidP="00F81B74">
      <w:pPr>
        <w:numPr>
          <w:ilvl w:val="0"/>
          <w:numId w:val="1"/>
        </w:numPr>
        <w:ind w:right="-56"/>
        <w:rPr>
          <w:rFonts w:eastAsia="Microsoft YaHei"/>
        </w:rPr>
      </w:pPr>
      <w:del w:id="65" w:author="MrProofReading" w:date="2022-08-05T15:33:00Z">
        <w:r>
          <w:rPr>
            <w:rFonts w:eastAsia="Microsoft YaHei"/>
          </w:rPr>
          <w:delText>Use</w:delText>
        </w:r>
        <w:r w:rsidR="00885C6B">
          <w:rPr>
            <w:rFonts w:eastAsia="Microsoft YaHei"/>
          </w:rPr>
          <w:delText>d</w:delText>
        </w:r>
      </w:del>
      <w:ins w:id="66" w:author="MrProofReading" w:date="2022-08-05T15:33:00Z">
        <w:r w:rsidR="00EE3E0E">
          <w:rPr>
            <w:rFonts w:eastAsia="Microsoft YaHei"/>
          </w:rPr>
          <w:t>Deployed the</w:t>
        </w:r>
      </w:ins>
      <w:r>
        <w:rPr>
          <w:rFonts w:eastAsia="Microsoft YaHei"/>
        </w:rPr>
        <w:t xml:space="preserve"> </w:t>
      </w:r>
      <w:r w:rsidRPr="00885C6B">
        <w:rPr>
          <w:rFonts w:eastAsia="Microsoft YaHei"/>
          <w:b/>
          <w:bCs/>
        </w:rPr>
        <w:t>Crontab</w:t>
      </w:r>
      <w:r>
        <w:rPr>
          <w:rFonts w:eastAsia="Microsoft YaHei"/>
        </w:rPr>
        <w:t xml:space="preserve"> </w:t>
      </w:r>
      <w:r w:rsidR="00885C6B">
        <w:rPr>
          <w:rFonts w:eastAsia="Microsoft YaHei"/>
        </w:rPr>
        <w:t xml:space="preserve">and </w:t>
      </w:r>
      <w:r w:rsidR="00885C6B" w:rsidRPr="00885C6B">
        <w:rPr>
          <w:rFonts w:eastAsia="Microsoft YaHei"/>
          <w:b/>
          <w:bCs/>
        </w:rPr>
        <w:t>Shell</w:t>
      </w:r>
      <w:r w:rsidR="00885C6B">
        <w:rPr>
          <w:rFonts w:eastAsia="Microsoft YaHei"/>
        </w:rPr>
        <w:t xml:space="preserve"> </w:t>
      </w:r>
      <w:del w:id="67" w:author="MrProofReading" w:date="2022-08-05T15:33:00Z">
        <w:r w:rsidR="00885C6B">
          <w:rPr>
            <w:rFonts w:eastAsia="Microsoft YaHei"/>
          </w:rPr>
          <w:delText>script</w:delText>
        </w:r>
      </w:del>
      <w:ins w:id="68" w:author="MrProofReading" w:date="2022-08-05T15:33:00Z">
        <w:r w:rsidR="00885C6B">
          <w:rPr>
            <w:rFonts w:eastAsia="Microsoft YaHei"/>
          </w:rPr>
          <w:t>script</w:t>
        </w:r>
        <w:r w:rsidR="00EE3E0E">
          <w:rPr>
            <w:rFonts w:eastAsia="Microsoft YaHei"/>
          </w:rPr>
          <w:t>s</w:t>
        </w:r>
      </w:ins>
      <w:r w:rsidR="00885C6B">
        <w:rPr>
          <w:rFonts w:eastAsia="Microsoft YaHei"/>
        </w:rPr>
        <w:t xml:space="preserve"> </w:t>
      </w:r>
      <w:r>
        <w:rPr>
          <w:rFonts w:eastAsia="Microsoft YaHei"/>
        </w:rPr>
        <w:t xml:space="preserve">to </w:t>
      </w:r>
      <w:r w:rsidR="00885C6B">
        <w:rPr>
          <w:rFonts w:eastAsia="Microsoft YaHei"/>
        </w:rPr>
        <w:t>execute</w:t>
      </w:r>
      <w:r>
        <w:rPr>
          <w:rFonts w:eastAsia="Microsoft YaHei"/>
        </w:rPr>
        <w:t xml:space="preserve"> </w:t>
      </w:r>
      <w:del w:id="69" w:author="MrProofReading" w:date="2022-08-05T15:33:00Z">
        <w:r>
          <w:rPr>
            <w:rFonts w:eastAsia="Microsoft YaHei"/>
          </w:rPr>
          <w:delText xml:space="preserve">the </w:delText>
        </w:r>
      </w:del>
      <w:r>
        <w:rPr>
          <w:rFonts w:eastAsia="Microsoft YaHei"/>
        </w:rPr>
        <w:t>scraping and cleaning up</w:t>
      </w:r>
      <w:ins w:id="70" w:author="MrProofReading" w:date="2022-08-05T15:33:00Z">
        <w:r>
          <w:rPr>
            <w:rFonts w:eastAsia="Microsoft YaHei"/>
          </w:rPr>
          <w:t xml:space="preserve"> </w:t>
        </w:r>
        <w:r w:rsidR="00EE3E0E">
          <w:rPr>
            <w:rFonts w:eastAsia="Microsoft YaHei"/>
          </w:rPr>
          <w:t>of</w:t>
        </w:r>
      </w:ins>
      <w:r w:rsidR="00EE3E0E">
        <w:rPr>
          <w:rFonts w:eastAsia="Microsoft YaHei"/>
        </w:rPr>
        <w:t xml:space="preserve"> </w:t>
      </w:r>
      <w:r>
        <w:rPr>
          <w:rFonts w:eastAsia="Microsoft YaHei"/>
        </w:rPr>
        <w:t>outdated data</w:t>
      </w:r>
    </w:p>
    <w:p w14:paraId="769862B5" w14:textId="2328DCFB" w:rsidR="0013356D" w:rsidRPr="00431FAB" w:rsidRDefault="004D1885" w:rsidP="00F81B74">
      <w:pPr>
        <w:numPr>
          <w:ilvl w:val="0"/>
          <w:numId w:val="1"/>
        </w:numPr>
        <w:ind w:right="-56"/>
        <w:rPr>
          <w:rFonts w:eastAsia="Microsoft YaHei"/>
        </w:rPr>
      </w:pPr>
      <w:r>
        <w:rPr>
          <w:rFonts w:eastAsia="Microsoft YaHei"/>
        </w:rPr>
        <w:t>Designed d</w:t>
      </w:r>
      <w:r w:rsidR="0013356D">
        <w:rPr>
          <w:rFonts w:eastAsia="Microsoft YaHei"/>
        </w:rPr>
        <w:t xml:space="preserve">ashboard </w:t>
      </w:r>
      <w:r w:rsidR="006F1412">
        <w:rPr>
          <w:rFonts w:eastAsia="Microsoft YaHei"/>
        </w:rPr>
        <w:t xml:space="preserve">web application </w:t>
      </w:r>
      <w:r w:rsidR="00281D01">
        <w:rPr>
          <w:rFonts w:eastAsia="Microsoft YaHei"/>
        </w:rPr>
        <w:t>to edit wish lists with</w:t>
      </w:r>
      <w:r w:rsidR="00312605">
        <w:rPr>
          <w:rFonts w:eastAsia="Microsoft YaHei"/>
        </w:rPr>
        <w:t xml:space="preserve"> </w:t>
      </w:r>
      <w:r w:rsidR="00594CF3">
        <w:rPr>
          <w:rFonts w:eastAsia="Microsoft YaHei"/>
          <w:b/>
          <w:bCs/>
        </w:rPr>
        <w:t>B</w:t>
      </w:r>
      <w:r w:rsidR="00312605" w:rsidRPr="006F1412">
        <w:rPr>
          <w:rFonts w:eastAsia="Microsoft YaHei"/>
          <w:b/>
          <w:bCs/>
        </w:rPr>
        <w:t>ootstrap</w:t>
      </w:r>
      <w:r w:rsidR="00312605">
        <w:rPr>
          <w:rFonts w:eastAsia="Microsoft YaHei"/>
        </w:rPr>
        <w:t xml:space="preserve"> </w:t>
      </w:r>
      <w:r w:rsidR="00281D01">
        <w:rPr>
          <w:rFonts w:eastAsia="Microsoft YaHei"/>
        </w:rPr>
        <w:t>and</w:t>
      </w:r>
      <w:r w:rsidR="00BF2822">
        <w:rPr>
          <w:rFonts w:eastAsia="Microsoft YaHei"/>
        </w:rPr>
        <w:t xml:space="preserve"> </w:t>
      </w:r>
      <w:r w:rsidR="0064285C">
        <w:rPr>
          <w:rFonts w:eastAsia="Microsoft YaHei"/>
          <w:b/>
          <w:bCs/>
        </w:rPr>
        <w:t>Express.js</w:t>
      </w:r>
    </w:p>
    <w:p w14:paraId="7D6C741F" w14:textId="5A61B3AD" w:rsidR="00431FAB" w:rsidRPr="00431FAB" w:rsidRDefault="00431FAB" w:rsidP="00431FAB">
      <w:pPr>
        <w:numPr>
          <w:ilvl w:val="0"/>
          <w:numId w:val="1"/>
        </w:numPr>
        <w:ind w:leftChars="200" w:right="-284"/>
      </w:pPr>
      <w:r>
        <w:rPr>
          <w:rFonts w:eastAsia="Microsoft YaHei"/>
        </w:rPr>
        <w:t>Buil</w:t>
      </w:r>
      <w:r w:rsidR="00274EF6">
        <w:rPr>
          <w:rFonts w:eastAsia="Microsoft YaHei"/>
        </w:rPr>
        <w:t>t</w:t>
      </w:r>
      <w:r>
        <w:rPr>
          <w:rFonts w:eastAsia="Microsoft YaHei"/>
        </w:rPr>
        <w:t xml:space="preserve"> and d</w:t>
      </w:r>
      <w:r w:rsidRPr="00CC3787">
        <w:rPr>
          <w:rFonts w:eastAsia="Microsoft YaHei"/>
        </w:rPr>
        <w:t>eployed</w:t>
      </w:r>
      <w:r w:rsidRPr="00EE102B">
        <w:rPr>
          <w:rFonts w:eastAsia="Microsoft YaHei"/>
          <w:b/>
          <w:bCs/>
          <w:color w:val="FF0000"/>
        </w:rPr>
        <w:t xml:space="preserve"> </w:t>
      </w:r>
      <w:r w:rsidRPr="0087270A">
        <w:rPr>
          <w:rFonts w:eastAsia="Microsoft YaHei"/>
          <w:b/>
          <w:bCs/>
          <w:color w:val="000000" w:themeColor="text1"/>
        </w:rPr>
        <w:t>Docker Compose</w:t>
      </w:r>
      <w:r w:rsidRPr="00CC3787">
        <w:rPr>
          <w:rFonts w:eastAsia="Microsoft YaHei"/>
        </w:rPr>
        <w:t xml:space="preserve"> </w:t>
      </w:r>
      <w:r>
        <w:rPr>
          <w:rFonts w:eastAsia="Microsoft YaHei"/>
        </w:rPr>
        <w:t xml:space="preserve">to </w:t>
      </w:r>
      <w:r w:rsidRPr="001F6A5A">
        <w:rPr>
          <w:rFonts w:eastAsia="Microsoft YaHei"/>
        </w:rPr>
        <w:t xml:space="preserve">Alibaba Cloud </w:t>
      </w:r>
      <w:r w:rsidRPr="001439F0">
        <w:rPr>
          <w:rFonts w:eastAsia="Microsoft YaHei"/>
        </w:rPr>
        <w:t xml:space="preserve">Elastic </w:t>
      </w:r>
      <w:commentRangeStart w:id="71"/>
      <w:r w:rsidRPr="001439F0">
        <w:rPr>
          <w:rFonts w:eastAsia="Microsoft YaHei"/>
        </w:rPr>
        <w:t xml:space="preserve">Compute </w:t>
      </w:r>
      <w:commentRangeEnd w:id="71"/>
      <w:r w:rsidR="00EE3E0E">
        <w:rPr>
          <w:rStyle w:val="CommentReference"/>
        </w:rPr>
        <w:commentReference w:id="71"/>
      </w:r>
      <w:r w:rsidRPr="001439F0">
        <w:rPr>
          <w:rFonts w:eastAsia="Microsoft YaHei"/>
        </w:rPr>
        <w:t>Servic</w:t>
      </w:r>
      <w:r w:rsidR="00EE3E0E" w:rsidRPr="001439F0">
        <w:rPr>
          <w:rFonts w:eastAsia="Microsoft YaHei"/>
        </w:rPr>
        <w:t>e</w:t>
      </w:r>
    </w:p>
    <w:p w14:paraId="49416AA1" w14:textId="0E0A557C" w:rsidR="00A676C6" w:rsidRDefault="00602E5B" w:rsidP="00A676C6">
      <w:pPr>
        <w:ind w:leftChars="200" w:left="420" w:right="-284"/>
        <w:rPr>
          <w:rFonts w:eastAsia="SimHei"/>
          <w:b/>
          <w:bCs/>
          <w:szCs w:val="21"/>
        </w:rPr>
      </w:pPr>
      <w:r>
        <w:rPr>
          <w:rFonts w:eastAsia="SimHei"/>
          <w:b/>
          <w:bCs/>
          <w:szCs w:val="21"/>
        </w:rPr>
        <w:t>Tickets Booking System</w:t>
      </w:r>
    </w:p>
    <w:p w14:paraId="60632CAE" w14:textId="0E4EBC30" w:rsidR="00DB77CD" w:rsidRPr="00D81CBA" w:rsidRDefault="00DB77CD" w:rsidP="00277CD2">
      <w:pPr>
        <w:numPr>
          <w:ilvl w:val="0"/>
          <w:numId w:val="1"/>
        </w:numPr>
        <w:ind w:leftChars="200" w:right="-284"/>
        <w:rPr>
          <w:color w:val="000000" w:themeColor="text1"/>
        </w:rPr>
      </w:pPr>
      <w:del w:id="72" w:author="MrProofReading" w:date="2022-08-05T15:33:00Z">
        <w:r w:rsidRPr="00D81CBA">
          <w:rPr>
            <w:color w:val="000000" w:themeColor="text1"/>
          </w:rPr>
          <w:delText>Integrating</w:delText>
        </w:r>
      </w:del>
      <w:ins w:id="73" w:author="MrProofReading" w:date="2022-08-05T15:33:00Z">
        <w:r w:rsidRPr="00D81CBA">
          <w:rPr>
            <w:color w:val="000000" w:themeColor="text1"/>
          </w:rPr>
          <w:t>Integrat</w:t>
        </w:r>
        <w:r w:rsidR="00EE3E0E">
          <w:rPr>
            <w:color w:val="000000" w:themeColor="text1"/>
          </w:rPr>
          <w:t>ed</w:t>
        </w:r>
      </w:ins>
      <w:r w:rsidRPr="00D81CBA">
        <w:rPr>
          <w:color w:val="000000" w:themeColor="text1"/>
        </w:rPr>
        <w:t xml:space="preserve"> </w:t>
      </w:r>
      <w:r w:rsidRPr="00D81CBA">
        <w:rPr>
          <w:b/>
          <w:bCs/>
          <w:color w:val="000000" w:themeColor="text1"/>
        </w:rPr>
        <w:t>Apache Shiro</w:t>
      </w:r>
      <w:r w:rsidRPr="00D81CBA">
        <w:rPr>
          <w:color w:val="000000" w:themeColor="text1"/>
        </w:rPr>
        <w:t xml:space="preserve"> </w:t>
      </w:r>
      <w:r w:rsidR="003073FC" w:rsidRPr="00D81CBA">
        <w:rPr>
          <w:color w:val="000000" w:themeColor="text1"/>
        </w:rPr>
        <w:t>to implement authentication and authorization between different roles</w:t>
      </w:r>
    </w:p>
    <w:p w14:paraId="1DF30A0A" w14:textId="7D963182" w:rsidR="007066E6" w:rsidRPr="007066E6" w:rsidRDefault="00963925" w:rsidP="007066E6">
      <w:pPr>
        <w:numPr>
          <w:ilvl w:val="0"/>
          <w:numId w:val="1"/>
        </w:numPr>
        <w:ind w:leftChars="200" w:right="-284"/>
        <w:rPr>
          <w:color w:val="000000" w:themeColor="text1"/>
        </w:rPr>
      </w:pPr>
      <w:r w:rsidRPr="00201707">
        <w:rPr>
          <w:rFonts w:eastAsia="Microsoft YaHei"/>
          <w:color w:val="000000" w:themeColor="text1"/>
        </w:rPr>
        <w:t xml:space="preserve">Implemented RESTful API </w:t>
      </w:r>
      <w:r w:rsidR="009B1E57">
        <w:rPr>
          <w:rFonts w:eastAsia="Microsoft YaHei" w:hint="eastAsia"/>
          <w:color w:val="000000" w:themeColor="text1"/>
        </w:rPr>
        <w:t>for</w:t>
      </w:r>
      <w:r w:rsidR="009B1E57">
        <w:rPr>
          <w:rFonts w:eastAsia="Microsoft YaHei"/>
          <w:color w:val="000000" w:themeColor="text1"/>
        </w:rPr>
        <w:t xml:space="preserve"> tickets management </w:t>
      </w:r>
      <w:r w:rsidR="0064285C">
        <w:rPr>
          <w:rFonts w:eastAsia="Microsoft YaHei"/>
          <w:color w:val="000000" w:themeColor="text1"/>
        </w:rPr>
        <w:t xml:space="preserve">in </w:t>
      </w:r>
      <w:r w:rsidR="0064285C" w:rsidRPr="00BF2822">
        <w:rPr>
          <w:rFonts w:eastAsia="Microsoft YaHei"/>
          <w:b/>
          <w:bCs/>
        </w:rPr>
        <w:t>Spring MVC</w:t>
      </w:r>
      <w:r w:rsidR="0064285C">
        <w:rPr>
          <w:rFonts w:eastAsia="Microsoft YaHei"/>
        </w:rPr>
        <w:t xml:space="preserve"> </w:t>
      </w:r>
      <w:r w:rsidR="006F09E7" w:rsidRPr="00201707">
        <w:rPr>
          <w:rFonts w:eastAsia="Microsoft YaHei" w:hint="eastAsia"/>
          <w:color w:val="000000" w:themeColor="text1"/>
        </w:rPr>
        <w:t>a</w:t>
      </w:r>
      <w:r w:rsidR="006F09E7" w:rsidRPr="00201707">
        <w:rPr>
          <w:rFonts w:eastAsia="Microsoft YaHei"/>
          <w:color w:val="000000" w:themeColor="text1"/>
        </w:rPr>
        <w:t xml:space="preserve">nd designed </w:t>
      </w:r>
      <w:del w:id="74" w:author="MrProofReading" w:date="2022-08-05T15:33:00Z">
        <w:r w:rsidR="006F09E7" w:rsidRPr="00201707">
          <w:rPr>
            <w:rFonts w:eastAsia="Microsoft YaHei"/>
            <w:color w:val="000000" w:themeColor="text1"/>
          </w:rPr>
          <w:delText xml:space="preserve">Database </w:delText>
        </w:r>
      </w:del>
      <w:commentRangeStart w:id="75"/>
      <w:ins w:id="76" w:author="MrProofReading" w:date="2022-08-05T15:33:00Z">
        <w:r w:rsidR="00EE3E0E" w:rsidRPr="00201707">
          <w:rPr>
            <w:rFonts w:eastAsia="Microsoft YaHei"/>
            <w:color w:val="000000" w:themeColor="text1"/>
          </w:rPr>
          <w:t xml:space="preserve">database </w:t>
        </w:r>
        <w:commentRangeEnd w:id="75"/>
        <w:r w:rsidR="00EE3E0E">
          <w:rPr>
            <w:rStyle w:val="CommentReference"/>
          </w:rPr>
          <w:commentReference w:id="75"/>
        </w:r>
      </w:ins>
      <w:r w:rsidR="006F09E7" w:rsidRPr="00201707">
        <w:rPr>
          <w:rFonts w:eastAsia="Microsoft YaHei"/>
          <w:color w:val="000000" w:themeColor="text1"/>
        </w:rPr>
        <w:t xml:space="preserve">using </w:t>
      </w:r>
      <w:r w:rsidR="006F09E7" w:rsidRPr="00201707">
        <w:rPr>
          <w:rFonts w:eastAsia="Microsoft YaHei"/>
          <w:b/>
          <w:bCs/>
          <w:color w:val="000000" w:themeColor="text1"/>
        </w:rPr>
        <w:t>MongoDB</w:t>
      </w:r>
    </w:p>
    <w:p w14:paraId="0E65073D" w14:textId="0668DFCC" w:rsidR="00785C35" w:rsidRPr="009923A4" w:rsidRDefault="00915C1A" w:rsidP="009923A4">
      <w:pPr>
        <w:numPr>
          <w:ilvl w:val="0"/>
          <w:numId w:val="1"/>
        </w:numPr>
        <w:ind w:leftChars="200" w:right="-284"/>
      </w:pPr>
      <w:r w:rsidRPr="00915C1A">
        <w:rPr>
          <w:rFonts w:eastAsia="Microsoft YaHei"/>
        </w:rPr>
        <w:lastRenderedPageBreak/>
        <w:t>Customized</w:t>
      </w:r>
      <w:r>
        <w:rPr>
          <w:rFonts w:eastAsia="Microsoft YaHei"/>
        </w:rPr>
        <w:t xml:space="preserve"> </w:t>
      </w:r>
      <w:r w:rsidR="002C25D5">
        <w:rPr>
          <w:rFonts w:eastAsia="Microsoft YaHei"/>
        </w:rPr>
        <w:t xml:space="preserve">and developed </w:t>
      </w:r>
      <w:r w:rsidR="002C25D5" w:rsidRPr="002C25D5">
        <w:rPr>
          <w:rFonts w:eastAsia="Microsoft YaHei"/>
        </w:rPr>
        <w:t xml:space="preserve">reusable </w:t>
      </w:r>
      <w:r w:rsidR="002C25D5">
        <w:rPr>
          <w:rFonts w:eastAsia="Microsoft YaHei"/>
        </w:rPr>
        <w:t>Vue components in</w:t>
      </w:r>
      <w:r w:rsidR="004E136B" w:rsidRPr="004E136B">
        <w:rPr>
          <w:rFonts w:eastAsia="Microsoft YaHei"/>
        </w:rPr>
        <w:t xml:space="preserve"> </w:t>
      </w:r>
      <w:r w:rsidR="00873D32">
        <w:rPr>
          <w:rFonts w:eastAsia="Microsoft YaHei"/>
        </w:rPr>
        <w:t xml:space="preserve">the </w:t>
      </w:r>
      <w:r w:rsidR="004E136B" w:rsidRPr="00EE102B">
        <w:rPr>
          <w:rFonts w:eastAsia="Microsoft YaHei"/>
          <w:b/>
          <w:bCs/>
        </w:rPr>
        <w:t>Vue.js</w:t>
      </w:r>
      <w:r w:rsidR="004E136B" w:rsidRPr="004E136B">
        <w:rPr>
          <w:rFonts w:eastAsia="Microsoft YaHei"/>
        </w:rPr>
        <w:t xml:space="preserve"> framework to construct web pages</w:t>
      </w:r>
    </w:p>
    <w:sectPr w:rsidR="00785C35" w:rsidRPr="009923A4" w:rsidSect="000D043C">
      <w:headerReference w:type="default" r:id="rId22"/>
      <w:footerReference w:type="default" r:id="rId23"/>
      <w:pgSz w:w="11906" w:h="16838"/>
      <w:pgMar w:top="720" w:right="720" w:bottom="720" w:left="720" w:header="851" w:footer="992"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rProofReading" w:date="2022-08-05T15:26:00Z" w:initials="DW">
    <w:p w14:paraId="250020D3" w14:textId="77777777" w:rsidR="00EE3E0E" w:rsidRDefault="00EE3E0E" w:rsidP="001C186A">
      <w:pPr>
        <w:pStyle w:val="CommentText"/>
        <w:jc w:val="left"/>
      </w:pPr>
      <w:r>
        <w:rPr>
          <w:rStyle w:val="CommentReference"/>
        </w:rPr>
        <w:annotationRef/>
      </w:r>
      <w:r>
        <w:t>Do you have a LinkedIn profile you can include amongst your personal information? Recruiters are increasingly using social media to pick out job candidates to ensure their personal information matches with that on their social media profiles.</w:t>
      </w:r>
    </w:p>
  </w:comment>
  <w:comment w:id="1" w:author="MrProofReading" w:date="2022-08-05T15:26:00Z" w:initials="DW">
    <w:p w14:paraId="19A7BF47" w14:textId="77777777" w:rsidR="00EE3E0E" w:rsidRDefault="00EE3E0E" w:rsidP="00D2706E">
      <w:pPr>
        <w:pStyle w:val="CommentText"/>
        <w:jc w:val="left"/>
      </w:pPr>
      <w:r>
        <w:rPr>
          <w:rStyle w:val="CommentReference"/>
        </w:rPr>
        <w:annotationRef/>
      </w:r>
      <w:r>
        <w:t>This section should include a brief run-down of your career experience, as well as your career goal moving forward. Normally, I'd expectr to see 3-4 lines of content</w:t>
      </w:r>
    </w:p>
  </w:comment>
  <w:comment w:id="2" w:author="MrProofReading" w:date="2022-08-05T15:27:00Z" w:initials="DW">
    <w:p w14:paraId="3290E96A" w14:textId="77777777" w:rsidR="00EE3E0E" w:rsidRDefault="00EE3E0E" w:rsidP="007E3FA9">
      <w:pPr>
        <w:pStyle w:val="CommentText"/>
        <w:jc w:val="left"/>
      </w:pPr>
      <w:r>
        <w:rPr>
          <w:rStyle w:val="CommentReference"/>
        </w:rPr>
        <w:annotationRef/>
      </w:r>
      <w:r>
        <w:t>Too complicated - I know this is computer science but your reader might not. Spell it out</w:t>
      </w:r>
    </w:p>
  </w:comment>
  <w:comment w:id="8" w:author="MrProofReading" w:date="2022-08-05T15:28:00Z" w:initials="DW">
    <w:p w14:paraId="6287F471" w14:textId="77777777" w:rsidR="00EE3E0E" w:rsidRDefault="00EE3E0E">
      <w:pPr>
        <w:pStyle w:val="CommentText"/>
        <w:jc w:val="left"/>
      </w:pPr>
      <w:r>
        <w:rPr>
          <w:rStyle w:val="CommentReference"/>
        </w:rPr>
        <w:annotationRef/>
      </w:r>
      <w:r>
        <w:t>Be more specific - this will be programming or computer languages</w:t>
      </w:r>
    </w:p>
    <w:p w14:paraId="14B97D3A" w14:textId="77777777" w:rsidR="00EE3E0E" w:rsidRDefault="00EE3E0E">
      <w:pPr>
        <w:pStyle w:val="CommentText"/>
        <w:jc w:val="left"/>
      </w:pPr>
    </w:p>
    <w:p w14:paraId="2C69FFB7" w14:textId="77777777" w:rsidR="00EE3E0E" w:rsidRDefault="00EE3E0E" w:rsidP="008453E0">
      <w:pPr>
        <w:pStyle w:val="CommentText"/>
        <w:jc w:val="left"/>
      </w:pPr>
      <w:r>
        <w:t>Actual languages would be Cantonese, English, Dutch, etc.</w:t>
      </w:r>
    </w:p>
  </w:comment>
  <w:comment w:id="27" w:author="MrProofReading" w:date="2022-08-05T15:29:00Z" w:initials="DW">
    <w:p w14:paraId="6FD5AA59" w14:textId="77777777" w:rsidR="00EE3E0E" w:rsidRDefault="00EE3E0E" w:rsidP="009F19DD">
      <w:pPr>
        <w:pStyle w:val="CommentText"/>
        <w:jc w:val="left"/>
      </w:pPr>
      <w:r>
        <w:rPr>
          <w:rStyle w:val="CommentReference"/>
        </w:rPr>
        <w:annotationRef/>
      </w:r>
      <w:r>
        <w:t>Should this be loose decoupling?</w:t>
      </w:r>
    </w:p>
  </w:comment>
  <w:comment w:id="38" w:author="MrProofReading" w:date="2022-08-05T15:30:00Z" w:initials="DW">
    <w:p w14:paraId="22BBA94F" w14:textId="77777777" w:rsidR="00EE3E0E" w:rsidRDefault="00EE3E0E" w:rsidP="00483DF5">
      <w:pPr>
        <w:pStyle w:val="CommentText"/>
        <w:jc w:val="left"/>
      </w:pPr>
      <w:r>
        <w:rPr>
          <w:rStyle w:val="CommentReference"/>
        </w:rPr>
        <w:annotationRef/>
      </w:r>
      <w:r>
        <w:t>This is shortened and could be seen as lazy. Should this say utilities?</w:t>
      </w:r>
    </w:p>
  </w:comment>
  <w:comment w:id="45" w:author="MrProofReading" w:date="2022-08-05T15:30:00Z" w:initials="DW">
    <w:p w14:paraId="53BB14B4" w14:textId="77777777" w:rsidR="00EE3E0E" w:rsidRDefault="00EE3E0E">
      <w:pPr>
        <w:pStyle w:val="CommentText"/>
        <w:jc w:val="left"/>
      </w:pPr>
      <w:r>
        <w:rPr>
          <w:rStyle w:val="CommentReference"/>
        </w:rPr>
        <w:annotationRef/>
      </w:r>
      <w:r>
        <w:t>With only a few exceptions, I find that your resume is very responsibility-based. Instead, you should try to include as many achievement-based bullets as possible.</w:t>
      </w:r>
    </w:p>
    <w:p w14:paraId="4B160D57" w14:textId="77777777" w:rsidR="00EE3E0E" w:rsidRDefault="00EE3E0E">
      <w:pPr>
        <w:pStyle w:val="CommentText"/>
        <w:jc w:val="left"/>
      </w:pPr>
    </w:p>
    <w:p w14:paraId="280A952E" w14:textId="77777777" w:rsidR="00EE3E0E" w:rsidRDefault="00EE3E0E">
      <w:pPr>
        <w:pStyle w:val="CommentText"/>
        <w:jc w:val="left"/>
      </w:pPr>
      <w:r>
        <w:t xml:space="preserve">For example, you should discuss the specific impact your work had on the business. </w:t>
      </w:r>
    </w:p>
    <w:p w14:paraId="3909BFA2" w14:textId="77777777" w:rsidR="00EE3E0E" w:rsidRDefault="00EE3E0E">
      <w:pPr>
        <w:pStyle w:val="CommentText"/>
        <w:jc w:val="left"/>
      </w:pPr>
    </w:p>
    <w:p w14:paraId="46096CFD" w14:textId="77777777" w:rsidR="00EE3E0E" w:rsidRDefault="00EE3E0E">
      <w:pPr>
        <w:pStyle w:val="CommentText"/>
        <w:jc w:val="left"/>
      </w:pPr>
      <w:r>
        <w:t>Cost savings?</w:t>
      </w:r>
    </w:p>
    <w:p w14:paraId="72A6F628" w14:textId="77777777" w:rsidR="00EE3E0E" w:rsidRDefault="00EE3E0E">
      <w:pPr>
        <w:pStyle w:val="CommentText"/>
        <w:jc w:val="left"/>
      </w:pPr>
      <w:r>
        <w:t>Reduced wastage?</w:t>
      </w:r>
    </w:p>
    <w:p w14:paraId="0A3E4AFB" w14:textId="77777777" w:rsidR="00EE3E0E" w:rsidRDefault="00EE3E0E">
      <w:pPr>
        <w:pStyle w:val="CommentText"/>
        <w:jc w:val="left"/>
      </w:pPr>
      <w:r>
        <w:t>Productivity gains?</w:t>
      </w:r>
    </w:p>
    <w:p w14:paraId="12CF28C6" w14:textId="77777777" w:rsidR="00EE3E0E" w:rsidRDefault="00EE3E0E">
      <w:pPr>
        <w:pStyle w:val="CommentText"/>
        <w:jc w:val="left"/>
      </w:pPr>
    </w:p>
    <w:p w14:paraId="201220CD" w14:textId="77777777" w:rsidR="00EE3E0E" w:rsidRDefault="00EE3E0E" w:rsidP="00CC70DB">
      <w:pPr>
        <w:pStyle w:val="CommentText"/>
        <w:jc w:val="left"/>
      </w:pPr>
      <w:r>
        <w:t>Try to include as many metrics/figures as possible.</w:t>
      </w:r>
    </w:p>
  </w:comment>
  <w:comment w:id="50" w:author="MrProofReading" w:date="2022-08-05T15:31:00Z" w:initials="DW">
    <w:p w14:paraId="585B3C36" w14:textId="77777777" w:rsidR="00EE3E0E" w:rsidRDefault="00EE3E0E" w:rsidP="009639E0">
      <w:pPr>
        <w:pStyle w:val="CommentText"/>
        <w:jc w:val="left"/>
      </w:pPr>
      <w:r>
        <w:rPr>
          <w:rStyle w:val="CommentReference"/>
        </w:rPr>
        <w:annotationRef/>
      </w:r>
      <w:r>
        <w:t>Rephrased for clarity</w:t>
      </w:r>
    </w:p>
  </w:comment>
  <w:comment w:id="51" w:author="MrProofReading" w:date="2022-08-05T15:32:00Z" w:initials="DW">
    <w:p w14:paraId="05A35C1C" w14:textId="77777777" w:rsidR="00EE3E0E" w:rsidRDefault="00EE3E0E" w:rsidP="00747471">
      <w:pPr>
        <w:pStyle w:val="CommentText"/>
        <w:jc w:val="left"/>
      </w:pPr>
      <w:r>
        <w:rPr>
          <w:rStyle w:val="CommentReference"/>
        </w:rPr>
        <w:annotationRef/>
      </w:r>
      <w:r>
        <w:t>You have used LOTS of bold in this section, which is making the text difficult to read. Consider reducing its usage</w:t>
      </w:r>
    </w:p>
  </w:comment>
  <w:comment w:id="71" w:author="MrProofReading" w:date="2022-08-05T15:33:00Z" w:initials="DW">
    <w:p w14:paraId="3BEF8210" w14:textId="77777777" w:rsidR="00EE3E0E" w:rsidRDefault="00EE3E0E" w:rsidP="008D446E">
      <w:pPr>
        <w:pStyle w:val="CommentText"/>
        <w:jc w:val="left"/>
      </w:pPr>
      <w:r>
        <w:rPr>
          <w:rStyle w:val="CommentReference"/>
        </w:rPr>
        <w:annotationRef/>
      </w:r>
      <w:r>
        <w:t>Computing?</w:t>
      </w:r>
    </w:p>
  </w:comment>
  <w:comment w:id="75" w:author="MrProofReading" w:date="2022-08-05T15:32:00Z" w:initials="DW">
    <w:p w14:paraId="0F49FDCB" w14:textId="66FC3A9D" w:rsidR="00EE3E0E" w:rsidRDefault="00EE3E0E" w:rsidP="009015CB">
      <w:pPr>
        <w:pStyle w:val="CommentText"/>
        <w:jc w:val="left"/>
      </w:pPr>
      <w:r>
        <w:rPr>
          <w:rStyle w:val="CommentReference"/>
        </w:rPr>
        <w:annotationRef/>
      </w:r>
      <w:r>
        <w:t>I have fixed all the capitalization issues in this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0020D3" w15:done="0"/>
  <w15:commentEx w15:paraId="19A7BF47" w15:done="0"/>
  <w15:commentEx w15:paraId="3290E96A" w15:done="0"/>
  <w15:commentEx w15:paraId="2C69FFB7" w15:done="0"/>
  <w15:commentEx w15:paraId="6FD5AA59" w15:done="0"/>
  <w15:commentEx w15:paraId="22BBA94F" w15:done="0"/>
  <w15:commentEx w15:paraId="201220CD" w15:done="0"/>
  <w15:commentEx w15:paraId="585B3C36" w15:done="0"/>
  <w15:commentEx w15:paraId="05A35C1C" w15:done="0"/>
  <w15:commentEx w15:paraId="3BEF8210" w15:done="0"/>
  <w15:commentEx w15:paraId="0F49FD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7B535" w16cex:dateUtc="2022-08-05T14:26:00Z"/>
  <w16cex:commentExtensible w16cex:durableId="2697B543" w16cex:dateUtc="2022-08-05T14:26:00Z"/>
  <w16cex:commentExtensible w16cex:durableId="2697B55F" w16cex:dateUtc="2022-08-05T14:27:00Z"/>
  <w16cex:commentExtensible w16cex:durableId="2697B58F" w16cex:dateUtc="2022-08-05T14:28:00Z"/>
  <w16cex:commentExtensible w16cex:durableId="2697B5BD" w16cex:dateUtc="2022-08-05T14:29:00Z"/>
  <w16cex:commentExtensible w16cex:durableId="2697B609" w16cex:dateUtc="2022-08-05T14:30:00Z"/>
  <w16cex:commentExtensible w16cex:durableId="2697B629" w16cex:dateUtc="2022-08-05T14:30:00Z"/>
  <w16cex:commentExtensible w16cex:durableId="2697B659" w16cex:dateUtc="2022-08-05T14:31:00Z"/>
  <w16cex:commentExtensible w16cex:durableId="2697B698" w16cex:dateUtc="2022-08-05T14:32:00Z"/>
  <w16cex:commentExtensible w16cex:durableId="2697B6B5" w16cex:dateUtc="2022-08-05T14:33:00Z"/>
  <w16cex:commentExtensible w16cex:durableId="2697B681" w16cex:dateUtc="2022-08-05T14: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0020D3" w16cid:durableId="2697B535"/>
  <w16cid:commentId w16cid:paraId="19A7BF47" w16cid:durableId="2697B543"/>
  <w16cid:commentId w16cid:paraId="3290E96A" w16cid:durableId="2697B55F"/>
  <w16cid:commentId w16cid:paraId="2C69FFB7" w16cid:durableId="2697B58F"/>
  <w16cid:commentId w16cid:paraId="6FD5AA59" w16cid:durableId="2697B5BD"/>
  <w16cid:commentId w16cid:paraId="22BBA94F" w16cid:durableId="2697B609"/>
  <w16cid:commentId w16cid:paraId="201220CD" w16cid:durableId="2697B629"/>
  <w16cid:commentId w16cid:paraId="585B3C36" w16cid:durableId="2697B659"/>
  <w16cid:commentId w16cid:paraId="05A35C1C" w16cid:durableId="2697B698"/>
  <w16cid:commentId w16cid:paraId="3BEF8210" w16cid:durableId="2697B6B5"/>
  <w16cid:commentId w16cid:paraId="0F49FDCB" w16cid:durableId="2697B6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D9966" w14:textId="77777777" w:rsidR="00052748" w:rsidRDefault="00052748" w:rsidP="007F41B1">
      <w:r>
        <w:separator/>
      </w:r>
    </w:p>
  </w:endnote>
  <w:endnote w:type="continuationSeparator" w:id="0">
    <w:p w14:paraId="7B073E82" w14:textId="77777777" w:rsidR="00052748" w:rsidRDefault="00052748" w:rsidP="007F41B1">
      <w:r>
        <w:continuationSeparator/>
      </w:r>
    </w:p>
  </w:endnote>
  <w:endnote w:type="continuationNotice" w:id="1">
    <w:p w14:paraId="78E72A0E" w14:textId="77777777" w:rsidR="00052748" w:rsidRDefault="000527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TimesNewRomanPS-Italic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9CD4B" w14:textId="77777777" w:rsidR="00AA37F5" w:rsidRDefault="00AA37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A8950" w14:textId="77777777" w:rsidR="00052748" w:rsidRDefault="00052748" w:rsidP="007F41B1">
      <w:r>
        <w:separator/>
      </w:r>
    </w:p>
  </w:footnote>
  <w:footnote w:type="continuationSeparator" w:id="0">
    <w:p w14:paraId="1E8E19CF" w14:textId="77777777" w:rsidR="00052748" w:rsidRDefault="00052748" w:rsidP="007F41B1">
      <w:r>
        <w:continuationSeparator/>
      </w:r>
    </w:p>
  </w:footnote>
  <w:footnote w:type="continuationNotice" w:id="1">
    <w:p w14:paraId="0473569E" w14:textId="77777777" w:rsidR="00052748" w:rsidRDefault="000527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9418A" w14:textId="77777777" w:rsidR="00AA37F5" w:rsidRDefault="00AA37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152B95"/>
    <w:multiLevelType w:val="hybridMultilevel"/>
    <w:tmpl w:val="30ACAE74"/>
    <w:lvl w:ilvl="0" w:tplc="E140F366">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4171355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rProofReading">
    <w15:presenceInfo w15:providerId="None" w15:userId="MrProofRead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2"/>
  <w:displayVerticalDrawingGridEvery w:val="2"/>
  <w:noPunctuationKerning/>
  <w:characterSpacingControl w:val="compressPunctuation"/>
  <w:savePreviewPicture/>
  <w:doNotValidateAgainstSchema/>
  <w:doNotDemarcateInvalidXml/>
  <w:hdrShapeDefaults>
    <o:shapedefaults v:ext="edit" spidmax="2050" strokecolor="#739cc3">
      <v:fill angle="90" type="gradient">
        <o:fill v:ext="view" type="gradientUnscaled"/>
      </v:fill>
      <v:stroke color="#739cc3" weight="1.25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K1NLQwMzcxNzE2sbRU0lEKTi0uzszPAykwrgUAJVLRRSwAAAA="/>
  </w:docVars>
  <w:rsids>
    <w:rsidRoot w:val="00172A27"/>
    <w:rsid w:val="00002FA6"/>
    <w:rsid w:val="0000545C"/>
    <w:rsid w:val="0001545B"/>
    <w:rsid w:val="00017009"/>
    <w:rsid w:val="00017183"/>
    <w:rsid w:val="00017D78"/>
    <w:rsid w:val="00022D5C"/>
    <w:rsid w:val="00024949"/>
    <w:rsid w:val="00036081"/>
    <w:rsid w:val="00043C24"/>
    <w:rsid w:val="000448F1"/>
    <w:rsid w:val="000473CC"/>
    <w:rsid w:val="00047DBF"/>
    <w:rsid w:val="000516E3"/>
    <w:rsid w:val="00051796"/>
    <w:rsid w:val="000522C8"/>
    <w:rsid w:val="00052748"/>
    <w:rsid w:val="000553AC"/>
    <w:rsid w:val="00057ABF"/>
    <w:rsid w:val="00060E9C"/>
    <w:rsid w:val="000610FC"/>
    <w:rsid w:val="00063DC9"/>
    <w:rsid w:val="00066AB0"/>
    <w:rsid w:val="00067F84"/>
    <w:rsid w:val="00070DD4"/>
    <w:rsid w:val="0007173B"/>
    <w:rsid w:val="00073550"/>
    <w:rsid w:val="00073838"/>
    <w:rsid w:val="0007465C"/>
    <w:rsid w:val="00075F29"/>
    <w:rsid w:val="00076035"/>
    <w:rsid w:val="00076101"/>
    <w:rsid w:val="00076745"/>
    <w:rsid w:val="00077CF4"/>
    <w:rsid w:val="000802D4"/>
    <w:rsid w:val="0008467D"/>
    <w:rsid w:val="00093369"/>
    <w:rsid w:val="00095D23"/>
    <w:rsid w:val="00097B48"/>
    <w:rsid w:val="000A7683"/>
    <w:rsid w:val="000B15EC"/>
    <w:rsid w:val="000B1C91"/>
    <w:rsid w:val="000C1350"/>
    <w:rsid w:val="000C20D3"/>
    <w:rsid w:val="000C319E"/>
    <w:rsid w:val="000C3E84"/>
    <w:rsid w:val="000C68C9"/>
    <w:rsid w:val="000D043C"/>
    <w:rsid w:val="000D14C4"/>
    <w:rsid w:val="000D657C"/>
    <w:rsid w:val="000E123A"/>
    <w:rsid w:val="000E430B"/>
    <w:rsid w:val="000E7A59"/>
    <w:rsid w:val="000F113F"/>
    <w:rsid w:val="000F168C"/>
    <w:rsid w:val="000F177B"/>
    <w:rsid w:val="000F21AB"/>
    <w:rsid w:val="000F2369"/>
    <w:rsid w:val="000F3E96"/>
    <w:rsid w:val="000F42F6"/>
    <w:rsid w:val="000F5779"/>
    <w:rsid w:val="000F761A"/>
    <w:rsid w:val="00105530"/>
    <w:rsid w:val="0010611D"/>
    <w:rsid w:val="0011085A"/>
    <w:rsid w:val="00112906"/>
    <w:rsid w:val="0011623F"/>
    <w:rsid w:val="00116762"/>
    <w:rsid w:val="00122887"/>
    <w:rsid w:val="00122A41"/>
    <w:rsid w:val="00124C2B"/>
    <w:rsid w:val="00131E5D"/>
    <w:rsid w:val="0013356D"/>
    <w:rsid w:val="0013468D"/>
    <w:rsid w:val="00134923"/>
    <w:rsid w:val="00135A6C"/>
    <w:rsid w:val="00136ABF"/>
    <w:rsid w:val="00137323"/>
    <w:rsid w:val="001418C7"/>
    <w:rsid w:val="00141D2C"/>
    <w:rsid w:val="00142022"/>
    <w:rsid w:val="001435B4"/>
    <w:rsid w:val="001439F0"/>
    <w:rsid w:val="001447AF"/>
    <w:rsid w:val="001457E4"/>
    <w:rsid w:val="00150A83"/>
    <w:rsid w:val="0015287A"/>
    <w:rsid w:val="00155F0D"/>
    <w:rsid w:val="001566A1"/>
    <w:rsid w:val="00156C74"/>
    <w:rsid w:val="00163141"/>
    <w:rsid w:val="00163DC7"/>
    <w:rsid w:val="001711EF"/>
    <w:rsid w:val="00172A27"/>
    <w:rsid w:val="0017591A"/>
    <w:rsid w:val="001763F9"/>
    <w:rsid w:val="00180836"/>
    <w:rsid w:val="001905D2"/>
    <w:rsid w:val="00191D04"/>
    <w:rsid w:val="001933D2"/>
    <w:rsid w:val="00195EC5"/>
    <w:rsid w:val="0019669C"/>
    <w:rsid w:val="001A2548"/>
    <w:rsid w:val="001A304C"/>
    <w:rsid w:val="001A47E5"/>
    <w:rsid w:val="001A4B4C"/>
    <w:rsid w:val="001A4CBA"/>
    <w:rsid w:val="001A5DD6"/>
    <w:rsid w:val="001A6F8C"/>
    <w:rsid w:val="001A77CB"/>
    <w:rsid w:val="001B1469"/>
    <w:rsid w:val="001B28ED"/>
    <w:rsid w:val="001B2F75"/>
    <w:rsid w:val="001B3754"/>
    <w:rsid w:val="001B7DDA"/>
    <w:rsid w:val="001C0E3A"/>
    <w:rsid w:val="001C2A9A"/>
    <w:rsid w:val="001C705A"/>
    <w:rsid w:val="001D0060"/>
    <w:rsid w:val="001D222D"/>
    <w:rsid w:val="001D34B0"/>
    <w:rsid w:val="001D5767"/>
    <w:rsid w:val="001D5B42"/>
    <w:rsid w:val="001E1AF8"/>
    <w:rsid w:val="001E1D3B"/>
    <w:rsid w:val="001E61C9"/>
    <w:rsid w:val="001F0B27"/>
    <w:rsid w:val="001F2677"/>
    <w:rsid w:val="001F4071"/>
    <w:rsid w:val="001F4398"/>
    <w:rsid w:val="001F508E"/>
    <w:rsid w:val="001F52FE"/>
    <w:rsid w:val="001F6A5A"/>
    <w:rsid w:val="00201707"/>
    <w:rsid w:val="00203A1C"/>
    <w:rsid w:val="00207848"/>
    <w:rsid w:val="002152E8"/>
    <w:rsid w:val="00217A63"/>
    <w:rsid w:val="002217AB"/>
    <w:rsid w:val="00223CD5"/>
    <w:rsid w:val="002245E4"/>
    <w:rsid w:val="00231A75"/>
    <w:rsid w:val="002347C5"/>
    <w:rsid w:val="0023510F"/>
    <w:rsid w:val="002421AB"/>
    <w:rsid w:val="00242AA0"/>
    <w:rsid w:val="00246B71"/>
    <w:rsid w:val="002476E9"/>
    <w:rsid w:val="00247C9A"/>
    <w:rsid w:val="002518E8"/>
    <w:rsid w:val="00254EC0"/>
    <w:rsid w:val="00256087"/>
    <w:rsid w:val="00256731"/>
    <w:rsid w:val="00256B2E"/>
    <w:rsid w:val="00261A68"/>
    <w:rsid w:val="00264608"/>
    <w:rsid w:val="002669F9"/>
    <w:rsid w:val="00274EF6"/>
    <w:rsid w:val="00281D01"/>
    <w:rsid w:val="0029451C"/>
    <w:rsid w:val="0029770F"/>
    <w:rsid w:val="00297958"/>
    <w:rsid w:val="00297AA1"/>
    <w:rsid w:val="002A147C"/>
    <w:rsid w:val="002A3D10"/>
    <w:rsid w:val="002A4FF4"/>
    <w:rsid w:val="002A6DD2"/>
    <w:rsid w:val="002A6E19"/>
    <w:rsid w:val="002A7ABE"/>
    <w:rsid w:val="002B0FDA"/>
    <w:rsid w:val="002B19FC"/>
    <w:rsid w:val="002B2F74"/>
    <w:rsid w:val="002B53BD"/>
    <w:rsid w:val="002B53C9"/>
    <w:rsid w:val="002B6739"/>
    <w:rsid w:val="002B6F20"/>
    <w:rsid w:val="002C25D5"/>
    <w:rsid w:val="002C2E7F"/>
    <w:rsid w:val="002C5095"/>
    <w:rsid w:val="002D10BB"/>
    <w:rsid w:val="002D134E"/>
    <w:rsid w:val="002D444E"/>
    <w:rsid w:val="002D4EA0"/>
    <w:rsid w:val="002D59B9"/>
    <w:rsid w:val="002E4FC7"/>
    <w:rsid w:val="002E75D5"/>
    <w:rsid w:val="002F1D5B"/>
    <w:rsid w:val="002F4596"/>
    <w:rsid w:val="002F4C4E"/>
    <w:rsid w:val="002F53FB"/>
    <w:rsid w:val="002F606D"/>
    <w:rsid w:val="002F7462"/>
    <w:rsid w:val="003015EC"/>
    <w:rsid w:val="00304AC6"/>
    <w:rsid w:val="00304CA2"/>
    <w:rsid w:val="003073FC"/>
    <w:rsid w:val="00312605"/>
    <w:rsid w:val="00315964"/>
    <w:rsid w:val="00315FE2"/>
    <w:rsid w:val="0032356C"/>
    <w:rsid w:val="00323B67"/>
    <w:rsid w:val="00324CF6"/>
    <w:rsid w:val="003274DF"/>
    <w:rsid w:val="00331EE3"/>
    <w:rsid w:val="00333890"/>
    <w:rsid w:val="0033475D"/>
    <w:rsid w:val="003351E5"/>
    <w:rsid w:val="00336C82"/>
    <w:rsid w:val="00345376"/>
    <w:rsid w:val="0034604C"/>
    <w:rsid w:val="00346838"/>
    <w:rsid w:val="00346BAD"/>
    <w:rsid w:val="00350129"/>
    <w:rsid w:val="00350DD2"/>
    <w:rsid w:val="00351A84"/>
    <w:rsid w:val="00354148"/>
    <w:rsid w:val="00357493"/>
    <w:rsid w:val="00360783"/>
    <w:rsid w:val="00361726"/>
    <w:rsid w:val="0036247D"/>
    <w:rsid w:val="00365D19"/>
    <w:rsid w:val="003667F3"/>
    <w:rsid w:val="00367C4A"/>
    <w:rsid w:val="00373278"/>
    <w:rsid w:val="003734B5"/>
    <w:rsid w:val="00374AEA"/>
    <w:rsid w:val="00380A5C"/>
    <w:rsid w:val="0038698F"/>
    <w:rsid w:val="00393F62"/>
    <w:rsid w:val="00395B30"/>
    <w:rsid w:val="003A059A"/>
    <w:rsid w:val="003A186E"/>
    <w:rsid w:val="003A19E5"/>
    <w:rsid w:val="003A3184"/>
    <w:rsid w:val="003A36CE"/>
    <w:rsid w:val="003A6AC5"/>
    <w:rsid w:val="003A71A9"/>
    <w:rsid w:val="003A76BA"/>
    <w:rsid w:val="003B1F51"/>
    <w:rsid w:val="003B3EA3"/>
    <w:rsid w:val="003B500C"/>
    <w:rsid w:val="003C137B"/>
    <w:rsid w:val="003C1E30"/>
    <w:rsid w:val="003C56F4"/>
    <w:rsid w:val="003D2AC3"/>
    <w:rsid w:val="003D6F66"/>
    <w:rsid w:val="003D70D5"/>
    <w:rsid w:val="003E0299"/>
    <w:rsid w:val="003E1153"/>
    <w:rsid w:val="003E3708"/>
    <w:rsid w:val="003E3897"/>
    <w:rsid w:val="003E5C9A"/>
    <w:rsid w:val="003F39BB"/>
    <w:rsid w:val="003F51B7"/>
    <w:rsid w:val="003F676E"/>
    <w:rsid w:val="003F6B72"/>
    <w:rsid w:val="00402B2E"/>
    <w:rsid w:val="00403C16"/>
    <w:rsid w:val="00403EB3"/>
    <w:rsid w:val="00407FFC"/>
    <w:rsid w:val="0041232D"/>
    <w:rsid w:val="00415B16"/>
    <w:rsid w:val="00416769"/>
    <w:rsid w:val="004236FA"/>
    <w:rsid w:val="00425AF2"/>
    <w:rsid w:val="00426500"/>
    <w:rsid w:val="00431FAB"/>
    <w:rsid w:val="004320A1"/>
    <w:rsid w:val="00432A7F"/>
    <w:rsid w:val="00432F95"/>
    <w:rsid w:val="00434112"/>
    <w:rsid w:val="00434CF2"/>
    <w:rsid w:val="00435CB5"/>
    <w:rsid w:val="004406D2"/>
    <w:rsid w:val="004411DC"/>
    <w:rsid w:val="00442C67"/>
    <w:rsid w:val="00450554"/>
    <w:rsid w:val="00453E60"/>
    <w:rsid w:val="00455121"/>
    <w:rsid w:val="00465283"/>
    <w:rsid w:val="0048026F"/>
    <w:rsid w:val="00480800"/>
    <w:rsid w:val="004839CB"/>
    <w:rsid w:val="00483D22"/>
    <w:rsid w:val="00483FEF"/>
    <w:rsid w:val="00486ED3"/>
    <w:rsid w:val="00490B73"/>
    <w:rsid w:val="00496FD1"/>
    <w:rsid w:val="004971FF"/>
    <w:rsid w:val="004A368F"/>
    <w:rsid w:val="004B2E42"/>
    <w:rsid w:val="004B3244"/>
    <w:rsid w:val="004B3ABE"/>
    <w:rsid w:val="004B47BB"/>
    <w:rsid w:val="004B48B3"/>
    <w:rsid w:val="004B5725"/>
    <w:rsid w:val="004B6238"/>
    <w:rsid w:val="004C0729"/>
    <w:rsid w:val="004C0A63"/>
    <w:rsid w:val="004C10F9"/>
    <w:rsid w:val="004C2C06"/>
    <w:rsid w:val="004C47D4"/>
    <w:rsid w:val="004C4C84"/>
    <w:rsid w:val="004C4E1B"/>
    <w:rsid w:val="004C722E"/>
    <w:rsid w:val="004D04B4"/>
    <w:rsid w:val="004D1885"/>
    <w:rsid w:val="004D38C3"/>
    <w:rsid w:val="004D6466"/>
    <w:rsid w:val="004D68DD"/>
    <w:rsid w:val="004E136B"/>
    <w:rsid w:val="004E2670"/>
    <w:rsid w:val="004E3B51"/>
    <w:rsid w:val="004E43DD"/>
    <w:rsid w:val="004E4D95"/>
    <w:rsid w:val="004E5603"/>
    <w:rsid w:val="004E6FDD"/>
    <w:rsid w:val="004F047B"/>
    <w:rsid w:val="004F347D"/>
    <w:rsid w:val="004F3EE4"/>
    <w:rsid w:val="004F3FC5"/>
    <w:rsid w:val="004F4CD7"/>
    <w:rsid w:val="004F4F93"/>
    <w:rsid w:val="004F516A"/>
    <w:rsid w:val="004F58E1"/>
    <w:rsid w:val="004F677B"/>
    <w:rsid w:val="004F7EF9"/>
    <w:rsid w:val="005050EC"/>
    <w:rsid w:val="00505DCF"/>
    <w:rsid w:val="00507302"/>
    <w:rsid w:val="005232E0"/>
    <w:rsid w:val="005244A3"/>
    <w:rsid w:val="00526332"/>
    <w:rsid w:val="00526BFC"/>
    <w:rsid w:val="00531134"/>
    <w:rsid w:val="00533308"/>
    <w:rsid w:val="00535317"/>
    <w:rsid w:val="00536A65"/>
    <w:rsid w:val="00537AB8"/>
    <w:rsid w:val="00537AC5"/>
    <w:rsid w:val="00543D1A"/>
    <w:rsid w:val="005457D1"/>
    <w:rsid w:val="0054618D"/>
    <w:rsid w:val="00550308"/>
    <w:rsid w:val="00550492"/>
    <w:rsid w:val="00550867"/>
    <w:rsid w:val="00551D22"/>
    <w:rsid w:val="0055270F"/>
    <w:rsid w:val="00555EB2"/>
    <w:rsid w:val="00557B64"/>
    <w:rsid w:val="005634DD"/>
    <w:rsid w:val="005666A3"/>
    <w:rsid w:val="0056716E"/>
    <w:rsid w:val="00570EF4"/>
    <w:rsid w:val="0057403D"/>
    <w:rsid w:val="00586A1A"/>
    <w:rsid w:val="00592262"/>
    <w:rsid w:val="00594CF3"/>
    <w:rsid w:val="00597F83"/>
    <w:rsid w:val="005A0F57"/>
    <w:rsid w:val="005A3233"/>
    <w:rsid w:val="005A69C7"/>
    <w:rsid w:val="005B276C"/>
    <w:rsid w:val="005B2E3D"/>
    <w:rsid w:val="005B33C5"/>
    <w:rsid w:val="005B3447"/>
    <w:rsid w:val="005C4892"/>
    <w:rsid w:val="005C49C3"/>
    <w:rsid w:val="005C58A9"/>
    <w:rsid w:val="005C7402"/>
    <w:rsid w:val="005D027B"/>
    <w:rsid w:val="005D19CB"/>
    <w:rsid w:val="005D7C7E"/>
    <w:rsid w:val="005E197D"/>
    <w:rsid w:val="005E26E8"/>
    <w:rsid w:val="005E51F1"/>
    <w:rsid w:val="005E6DB2"/>
    <w:rsid w:val="005F1848"/>
    <w:rsid w:val="005F1F86"/>
    <w:rsid w:val="005F2A55"/>
    <w:rsid w:val="005F3099"/>
    <w:rsid w:val="005F335B"/>
    <w:rsid w:val="005F5632"/>
    <w:rsid w:val="005F617B"/>
    <w:rsid w:val="005F6A92"/>
    <w:rsid w:val="0060292D"/>
    <w:rsid w:val="00602E5B"/>
    <w:rsid w:val="006042CC"/>
    <w:rsid w:val="0060497E"/>
    <w:rsid w:val="00607EFC"/>
    <w:rsid w:val="006102A9"/>
    <w:rsid w:val="00610C34"/>
    <w:rsid w:val="0062200B"/>
    <w:rsid w:val="006250CA"/>
    <w:rsid w:val="00635DC2"/>
    <w:rsid w:val="0064285C"/>
    <w:rsid w:val="0064490E"/>
    <w:rsid w:val="00651360"/>
    <w:rsid w:val="006544D8"/>
    <w:rsid w:val="006544E6"/>
    <w:rsid w:val="00654F24"/>
    <w:rsid w:val="0065670D"/>
    <w:rsid w:val="00657264"/>
    <w:rsid w:val="0066375E"/>
    <w:rsid w:val="0066719D"/>
    <w:rsid w:val="0067192C"/>
    <w:rsid w:val="00672061"/>
    <w:rsid w:val="0067224F"/>
    <w:rsid w:val="00672CEF"/>
    <w:rsid w:val="00673495"/>
    <w:rsid w:val="00675412"/>
    <w:rsid w:val="0067628D"/>
    <w:rsid w:val="00680247"/>
    <w:rsid w:val="00680541"/>
    <w:rsid w:val="0068339F"/>
    <w:rsid w:val="006843FE"/>
    <w:rsid w:val="00684BC2"/>
    <w:rsid w:val="0068559C"/>
    <w:rsid w:val="00685A4C"/>
    <w:rsid w:val="00690A0C"/>
    <w:rsid w:val="006944BF"/>
    <w:rsid w:val="006A01EF"/>
    <w:rsid w:val="006A4C83"/>
    <w:rsid w:val="006A6F7B"/>
    <w:rsid w:val="006A7B88"/>
    <w:rsid w:val="006B1ED5"/>
    <w:rsid w:val="006B41BA"/>
    <w:rsid w:val="006B5440"/>
    <w:rsid w:val="006B7D5A"/>
    <w:rsid w:val="006C4918"/>
    <w:rsid w:val="006C4FEA"/>
    <w:rsid w:val="006C7466"/>
    <w:rsid w:val="006C78C0"/>
    <w:rsid w:val="006D14F5"/>
    <w:rsid w:val="006D580F"/>
    <w:rsid w:val="006D6340"/>
    <w:rsid w:val="006D67F2"/>
    <w:rsid w:val="006E0CC8"/>
    <w:rsid w:val="006E547A"/>
    <w:rsid w:val="006E5CAB"/>
    <w:rsid w:val="006E5E2A"/>
    <w:rsid w:val="006F09E7"/>
    <w:rsid w:val="006F1412"/>
    <w:rsid w:val="006F1D0D"/>
    <w:rsid w:val="006F2876"/>
    <w:rsid w:val="006F306B"/>
    <w:rsid w:val="006F4F49"/>
    <w:rsid w:val="006F791C"/>
    <w:rsid w:val="0070100F"/>
    <w:rsid w:val="00701D59"/>
    <w:rsid w:val="00703340"/>
    <w:rsid w:val="00703B67"/>
    <w:rsid w:val="0070435A"/>
    <w:rsid w:val="0070473A"/>
    <w:rsid w:val="007066E6"/>
    <w:rsid w:val="00706C1E"/>
    <w:rsid w:val="0071094E"/>
    <w:rsid w:val="00710BB3"/>
    <w:rsid w:val="00715F5C"/>
    <w:rsid w:val="00716148"/>
    <w:rsid w:val="0071708E"/>
    <w:rsid w:val="00726058"/>
    <w:rsid w:val="00726692"/>
    <w:rsid w:val="00726CA8"/>
    <w:rsid w:val="00731888"/>
    <w:rsid w:val="007337B9"/>
    <w:rsid w:val="00745B1B"/>
    <w:rsid w:val="007460A1"/>
    <w:rsid w:val="00750935"/>
    <w:rsid w:val="00751E12"/>
    <w:rsid w:val="00761C86"/>
    <w:rsid w:val="007650BD"/>
    <w:rsid w:val="007654DD"/>
    <w:rsid w:val="00767BA5"/>
    <w:rsid w:val="00771E9B"/>
    <w:rsid w:val="00771F17"/>
    <w:rsid w:val="007771D0"/>
    <w:rsid w:val="007808FD"/>
    <w:rsid w:val="00780A49"/>
    <w:rsid w:val="0078529C"/>
    <w:rsid w:val="00785C35"/>
    <w:rsid w:val="007868B5"/>
    <w:rsid w:val="00787C3C"/>
    <w:rsid w:val="00790740"/>
    <w:rsid w:val="0079265D"/>
    <w:rsid w:val="0079294E"/>
    <w:rsid w:val="00795F41"/>
    <w:rsid w:val="0079676F"/>
    <w:rsid w:val="00797F03"/>
    <w:rsid w:val="007A0B7E"/>
    <w:rsid w:val="007A0C4F"/>
    <w:rsid w:val="007A2AAC"/>
    <w:rsid w:val="007A3E33"/>
    <w:rsid w:val="007A6CEE"/>
    <w:rsid w:val="007B0CD2"/>
    <w:rsid w:val="007B7826"/>
    <w:rsid w:val="007B7A71"/>
    <w:rsid w:val="007C0481"/>
    <w:rsid w:val="007C118C"/>
    <w:rsid w:val="007C11EB"/>
    <w:rsid w:val="007C1652"/>
    <w:rsid w:val="007C3873"/>
    <w:rsid w:val="007C4B41"/>
    <w:rsid w:val="007D4A2A"/>
    <w:rsid w:val="007D7103"/>
    <w:rsid w:val="007E39A6"/>
    <w:rsid w:val="007F38E1"/>
    <w:rsid w:val="007F41B1"/>
    <w:rsid w:val="007F5FD4"/>
    <w:rsid w:val="007F680B"/>
    <w:rsid w:val="007F6E24"/>
    <w:rsid w:val="00800128"/>
    <w:rsid w:val="00803F7D"/>
    <w:rsid w:val="00810A81"/>
    <w:rsid w:val="00810D97"/>
    <w:rsid w:val="00810DF2"/>
    <w:rsid w:val="00810E04"/>
    <w:rsid w:val="00817DF4"/>
    <w:rsid w:val="008208F0"/>
    <w:rsid w:val="008323C9"/>
    <w:rsid w:val="0083350C"/>
    <w:rsid w:val="008345F6"/>
    <w:rsid w:val="00835F8A"/>
    <w:rsid w:val="00836E44"/>
    <w:rsid w:val="00842F4E"/>
    <w:rsid w:val="00846EA3"/>
    <w:rsid w:val="00846FB7"/>
    <w:rsid w:val="008518A4"/>
    <w:rsid w:val="0085616C"/>
    <w:rsid w:val="00856B2E"/>
    <w:rsid w:val="00857C69"/>
    <w:rsid w:val="00861497"/>
    <w:rsid w:val="00861723"/>
    <w:rsid w:val="00861AA7"/>
    <w:rsid w:val="00863079"/>
    <w:rsid w:val="00866877"/>
    <w:rsid w:val="0086760B"/>
    <w:rsid w:val="00871D5C"/>
    <w:rsid w:val="0087270A"/>
    <w:rsid w:val="00873D32"/>
    <w:rsid w:val="00877DD0"/>
    <w:rsid w:val="00882B57"/>
    <w:rsid w:val="00885C6B"/>
    <w:rsid w:val="00886F63"/>
    <w:rsid w:val="008877D1"/>
    <w:rsid w:val="00887A28"/>
    <w:rsid w:val="008942BF"/>
    <w:rsid w:val="008942C5"/>
    <w:rsid w:val="008948B9"/>
    <w:rsid w:val="00896BB1"/>
    <w:rsid w:val="008B1760"/>
    <w:rsid w:val="008B1979"/>
    <w:rsid w:val="008B2EBE"/>
    <w:rsid w:val="008C1666"/>
    <w:rsid w:val="008C222A"/>
    <w:rsid w:val="008C3284"/>
    <w:rsid w:val="008D137D"/>
    <w:rsid w:val="008D1407"/>
    <w:rsid w:val="008D2B7D"/>
    <w:rsid w:val="008D422F"/>
    <w:rsid w:val="008D4ECF"/>
    <w:rsid w:val="008E35DC"/>
    <w:rsid w:val="008E3828"/>
    <w:rsid w:val="008E6A3F"/>
    <w:rsid w:val="008E749E"/>
    <w:rsid w:val="008E7C65"/>
    <w:rsid w:val="008E7CF9"/>
    <w:rsid w:val="008E7D26"/>
    <w:rsid w:val="008F06F1"/>
    <w:rsid w:val="008F669F"/>
    <w:rsid w:val="009006F1"/>
    <w:rsid w:val="00912126"/>
    <w:rsid w:val="009127AC"/>
    <w:rsid w:val="0091581E"/>
    <w:rsid w:val="00915C1A"/>
    <w:rsid w:val="00920B50"/>
    <w:rsid w:val="0092364B"/>
    <w:rsid w:val="00926408"/>
    <w:rsid w:val="00927926"/>
    <w:rsid w:val="00927BFD"/>
    <w:rsid w:val="00930289"/>
    <w:rsid w:val="0093389F"/>
    <w:rsid w:val="00934DF1"/>
    <w:rsid w:val="0094293B"/>
    <w:rsid w:val="0094552E"/>
    <w:rsid w:val="0095277E"/>
    <w:rsid w:val="00954405"/>
    <w:rsid w:val="009564AC"/>
    <w:rsid w:val="0096031B"/>
    <w:rsid w:val="009612E1"/>
    <w:rsid w:val="0096254B"/>
    <w:rsid w:val="00963925"/>
    <w:rsid w:val="00970AD2"/>
    <w:rsid w:val="00971AC5"/>
    <w:rsid w:val="0097750C"/>
    <w:rsid w:val="009806C8"/>
    <w:rsid w:val="00984A0D"/>
    <w:rsid w:val="009867AD"/>
    <w:rsid w:val="00987C75"/>
    <w:rsid w:val="009923A4"/>
    <w:rsid w:val="009946AB"/>
    <w:rsid w:val="009A16EE"/>
    <w:rsid w:val="009A1B30"/>
    <w:rsid w:val="009A226A"/>
    <w:rsid w:val="009A2BE9"/>
    <w:rsid w:val="009A626F"/>
    <w:rsid w:val="009A6C89"/>
    <w:rsid w:val="009A7FF5"/>
    <w:rsid w:val="009B1E57"/>
    <w:rsid w:val="009B4D9D"/>
    <w:rsid w:val="009B67EF"/>
    <w:rsid w:val="009C1368"/>
    <w:rsid w:val="009C6B42"/>
    <w:rsid w:val="009C759B"/>
    <w:rsid w:val="009D1881"/>
    <w:rsid w:val="009D195D"/>
    <w:rsid w:val="009D4A0E"/>
    <w:rsid w:val="009D567E"/>
    <w:rsid w:val="009E26F7"/>
    <w:rsid w:val="009E273C"/>
    <w:rsid w:val="009E3166"/>
    <w:rsid w:val="009E5C88"/>
    <w:rsid w:val="009F0EE4"/>
    <w:rsid w:val="009F28A9"/>
    <w:rsid w:val="009F2DB7"/>
    <w:rsid w:val="009F64C5"/>
    <w:rsid w:val="00A0122E"/>
    <w:rsid w:val="00A051D1"/>
    <w:rsid w:val="00A057B5"/>
    <w:rsid w:val="00A05BE4"/>
    <w:rsid w:val="00A063E9"/>
    <w:rsid w:val="00A10AF1"/>
    <w:rsid w:val="00A1248B"/>
    <w:rsid w:val="00A17363"/>
    <w:rsid w:val="00A27BC4"/>
    <w:rsid w:val="00A27CA3"/>
    <w:rsid w:val="00A334B1"/>
    <w:rsid w:val="00A34AE2"/>
    <w:rsid w:val="00A3658B"/>
    <w:rsid w:val="00A4097C"/>
    <w:rsid w:val="00A4247E"/>
    <w:rsid w:val="00A427B2"/>
    <w:rsid w:val="00A42940"/>
    <w:rsid w:val="00A46A5F"/>
    <w:rsid w:val="00A50537"/>
    <w:rsid w:val="00A505E7"/>
    <w:rsid w:val="00A5510F"/>
    <w:rsid w:val="00A557FE"/>
    <w:rsid w:val="00A565AA"/>
    <w:rsid w:val="00A60BC2"/>
    <w:rsid w:val="00A64B93"/>
    <w:rsid w:val="00A65D8A"/>
    <w:rsid w:val="00A6671A"/>
    <w:rsid w:val="00A671CE"/>
    <w:rsid w:val="00A676C6"/>
    <w:rsid w:val="00A70988"/>
    <w:rsid w:val="00A767A7"/>
    <w:rsid w:val="00A83C6B"/>
    <w:rsid w:val="00A83EF1"/>
    <w:rsid w:val="00A8577C"/>
    <w:rsid w:val="00A91A49"/>
    <w:rsid w:val="00A93037"/>
    <w:rsid w:val="00A93E8C"/>
    <w:rsid w:val="00AA1693"/>
    <w:rsid w:val="00AA229E"/>
    <w:rsid w:val="00AA2F34"/>
    <w:rsid w:val="00AA37F5"/>
    <w:rsid w:val="00AA3E35"/>
    <w:rsid w:val="00AA4841"/>
    <w:rsid w:val="00AA4D4D"/>
    <w:rsid w:val="00AA6091"/>
    <w:rsid w:val="00AB07D8"/>
    <w:rsid w:val="00AB0AE3"/>
    <w:rsid w:val="00AB1692"/>
    <w:rsid w:val="00AB3CE4"/>
    <w:rsid w:val="00AB3FCD"/>
    <w:rsid w:val="00AB6962"/>
    <w:rsid w:val="00AB729D"/>
    <w:rsid w:val="00AC2B6F"/>
    <w:rsid w:val="00AC4DA1"/>
    <w:rsid w:val="00AD16EC"/>
    <w:rsid w:val="00AD633A"/>
    <w:rsid w:val="00AD66E3"/>
    <w:rsid w:val="00AE10B0"/>
    <w:rsid w:val="00AE1C9B"/>
    <w:rsid w:val="00AE2BCD"/>
    <w:rsid w:val="00AE3CAA"/>
    <w:rsid w:val="00AE7EBD"/>
    <w:rsid w:val="00AF3226"/>
    <w:rsid w:val="00AF3A0C"/>
    <w:rsid w:val="00B0118A"/>
    <w:rsid w:val="00B01726"/>
    <w:rsid w:val="00B01C9E"/>
    <w:rsid w:val="00B068E1"/>
    <w:rsid w:val="00B13E5D"/>
    <w:rsid w:val="00B1415D"/>
    <w:rsid w:val="00B179D1"/>
    <w:rsid w:val="00B23F47"/>
    <w:rsid w:val="00B30E0C"/>
    <w:rsid w:val="00B31C0B"/>
    <w:rsid w:val="00B36B06"/>
    <w:rsid w:val="00B36D9A"/>
    <w:rsid w:val="00B467C9"/>
    <w:rsid w:val="00B46E66"/>
    <w:rsid w:val="00B50402"/>
    <w:rsid w:val="00B50623"/>
    <w:rsid w:val="00B50734"/>
    <w:rsid w:val="00B51E1D"/>
    <w:rsid w:val="00B54B84"/>
    <w:rsid w:val="00B56518"/>
    <w:rsid w:val="00B5684E"/>
    <w:rsid w:val="00B57BE6"/>
    <w:rsid w:val="00B61DA7"/>
    <w:rsid w:val="00B66A56"/>
    <w:rsid w:val="00B6774F"/>
    <w:rsid w:val="00B67900"/>
    <w:rsid w:val="00B747A8"/>
    <w:rsid w:val="00B747F6"/>
    <w:rsid w:val="00B81ABB"/>
    <w:rsid w:val="00B84A2A"/>
    <w:rsid w:val="00B86D7C"/>
    <w:rsid w:val="00B87F2E"/>
    <w:rsid w:val="00B97171"/>
    <w:rsid w:val="00B97D27"/>
    <w:rsid w:val="00BA132E"/>
    <w:rsid w:val="00BA6AF9"/>
    <w:rsid w:val="00BB0082"/>
    <w:rsid w:val="00BB0272"/>
    <w:rsid w:val="00BB0AE5"/>
    <w:rsid w:val="00BB1233"/>
    <w:rsid w:val="00BC3997"/>
    <w:rsid w:val="00BD1820"/>
    <w:rsid w:val="00BD363B"/>
    <w:rsid w:val="00BD7901"/>
    <w:rsid w:val="00BE027A"/>
    <w:rsid w:val="00BE310D"/>
    <w:rsid w:val="00BE368A"/>
    <w:rsid w:val="00BE62C8"/>
    <w:rsid w:val="00BF2822"/>
    <w:rsid w:val="00BF72F6"/>
    <w:rsid w:val="00C014B1"/>
    <w:rsid w:val="00C07DBD"/>
    <w:rsid w:val="00C10C2F"/>
    <w:rsid w:val="00C10D67"/>
    <w:rsid w:val="00C146CA"/>
    <w:rsid w:val="00C14CF2"/>
    <w:rsid w:val="00C16FB5"/>
    <w:rsid w:val="00C170F0"/>
    <w:rsid w:val="00C204DC"/>
    <w:rsid w:val="00C21F1C"/>
    <w:rsid w:val="00C23102"/>
    <w:rsid w:val="00C23B20"/>
    <w:rsid w:val="00C25282"/>
    <w:rsid w:val="00C25313"/>
    <w:rsid w:val="00C2757A"/>
    <w:rsid w:val="00C303B8"/>
    <w:rsid w:val="00C348CB"/>
    <w:rsid w:val="00C379DF"/>
    <w:rsid w:val="00C40DA6"/>
    <w:rsid w:val="00C421BF"/>
    <w:rsid w:val="00C45ED5"/>
    <w:rsid w:val="00C50E03"/>
    <w:rsid w:val="00C53A91"/>
    <w:rsid w:val="00C619AF"/>
    <w:rsid w:val="00C625D2"/>
    <w:rsid w:val="00C62980"/>
    <w:rsid w:val="00C70187"/>
    <w:rsid w:val="00C70DBB"/>
    <w:rsid w:val="00C7554C"/>
    <w:rsid w:val="00C7563A"/>
    <w:rsid w:val="00C80BB8"/>
    <w:rsid w:val="00C81CAA"/>
    <w:rsid w:val="00C835F8"/>
    <w:rsid w:val="00C853D4"/>
    <w:rsid w:val="00C943BB"/>
    <w:rsid w:val="00C94A1D"/>
    <w:rsid w:val="00C94F9A"/>
    <w:rsid w:val="00C969C7"/>
    <w:rsid w:val="00CA1C6A"/>
    <w:rsid w:val="00CA4A5D"/>
    <w:rsid w:val="00CA545C"/>
    <w:rsid w:val="00CB0B36"/>
    <w:rsid w:val="00CB1D78"/>
    <w:rsid w:val="00CC1214"/>
    <w:rsid w:val="00CC20CB"/>
    <w:rsid w:val="00CC3787"/>
    <w:rsid w:val="00CC5D3D"/>
    <w:rsid w:val="00CC657B"/>
    <w:rsid w:val="00CD3D88"/>
    <w:rsid w:val="00CD44D7"/>
    <w:rsid w:val="00CD59D9"/>
    <w:rsid w:val="00CD5E7D"/>
    <w:rsid w:val="00CE0C12"/>
    <w:rsid w:val="00CE455F"/>
    <w:rsid w:val="00CE4764"/>
    <w:rsid w:val="00CE61A1"/>
    <w:rsid w:val="00CF4576"/>
    <w:rsid w:val="00CF4B15"/>
    <w:rsid w:val="00CF5CC2"/>
    <w:rsid w:val="00D0491D"/>
    <w:rsid w:val="00D12ED3"/>
    <w:rsid w:val="00D142CE"/>
    <w:rsid w:val="00D14E3D"/>
    <w:rsid w:val="00D17909"/>
    <w:rsid w:val="00D2484E"/>
    <w:rsid w:val="00D25F0A"/>
    <w:rsid w:val="00D26621"/>
    <w:rsid w:val="00D33577"/>
    <w:rsid w:val="00D348D3"/>
    <w:rsid w:val="00D367CF"/>
    <w:rsid w:val="00D37A79"/>
    <w:rsid w:val="00D46513"/>
    <w:rsid w:val="00D47ECB"/>
    <w:rsid w:val="00D50873"/>
    <w:rsid w:val="00D519E2"/>
    <w:rsid w:val="00D5332A"/>
    <w:rsid w:val="00D53B94"/>
    <w:rsid w:val="00D55BFE"/>
    <w:rsid w:val="00D6303F"/>
    <w:rsid w:val="00D65C99"/>
    <w:rsid w:val="00D70434"/>
    <w:rsid w:val="00D711F5"/>
    <w:rsid w:val="00D72AC1"/>
    <w:rsid w:val="00D74E68"/>
    <w:rsid w:val="00D7616E"/>
    <w:rsid w:val="00D8113E"/>
    <w:rsid w:val="00D81CBA"/>
    <w:rsid w:val="00D82770"/>
    <w:rsid w:val="00D837FC"/>
    <w:rsid w:val="00D839B0"/>
    <w:rsid w:val="00D844CA"/>
    <w:rsid w:val="00D90657"/>
    <w:rsid w:val="00D926AF"/>
    <w:rsid w:val="00D93208"/>
    <w:rsid w:val="00D938A3"/>
    <w:rsid w:val="00DA3257"/>
    <w:rsid w:val="00DA749C"/>
    <w:rsid w:val="00DB77CD"/>
    <w:rsid w:val="00DC3C3A"/>
    <w:rsid w:val="00DC5294"/>
    <w:rsid w:val="00DD1D22"/>
    <w:rsid w:val="00DD1FA7"/>
    <w:rsid w:val="00DD3EB4"/>
    <w:rsid w:val="00DD4E1E"/>
    <w:rsid w:val="00DD7A33"/>
    <w:rsid w:val="00DE0BA5"/>
    <w:rsid w:val="00DE497F"/>
    <w:rsid w:val="00DE4B25"/>
    <w:rsid w:val="00DE4EF7"/>
    <w:rsid w:val="00DE5B64"/>
    <w:rsid w:val="00DF5206"/>
    <w:rsid w:val="00DF7366"/>
    <w:rsid w:val="00E0048B"/>
    <w:rsid w:val="00E00725"/>
    <w:rsid w:val="00E0296E"/>
    <w:rsid w:val="00E02D46"/>
    <w:rsid w:val="00E0381D"/>
    <w:rsid w:val="00E03D5F"/>
    <w:rsid w:val="00E049CC"/>
    <w:rsid w:val="00E129A0"/>
    <w:rsid w:val="00E12B12"/>
    <w:rsid w:val="00E23EFB"/>
    <w:rsid w:val="00E2469E"/>
    <w:rsid w:val="00E24E9D"/>
    <w:rsid w:val="00E25060"/>
    <w:rsid w:val="00E30FDD"/>
    <w:rsid w:val="00E31775"/>
    <w:rsid w:val="00E3268E"/>
    <w:rsid w:val="00E3439A"/>
    <w:rsid w:val="00E3556E"/>
    <w:rsid w:val="00E36BA8"/>
    <w:rsid w:val="00E41E37"/>
    <w:rsid w:val="00E4315E"/>
    <w:rsid w:val="00E447C5"/>
    <w:rsid w:val="00E45F4D"/>
    <w:rsid w:val="00E478EC"/>
    <w:rsid w:val="00E515BF"/>
    <w:rsid w:val="00E51809"/>
    <w:rsid w:val="00E51CDC"/>
    <w:rsid w:val="00E524E5"/>
    <w:rsid w:val="00E544D2"/>
    <w:rsid w:val="00E548D1"/>
    <w:rsid w:val="00E557F5"/>
    <w:rsid w:val="00E571E4"/>
    <w:rsid w:val="00E57625"/>
    <w:rsid w:val="00E57EB8"/>
    <w:rsid w:val="00E621DA"/>
    <w:rsid w:val="00E63132"/>
    <w:rsid w:val="00E63DB3"/>
    <w:rsid w:val="00E64DA6"/>
    <w:rsid w:val="00E65AC9"/>
    <w:rsid w:val="00E727DA"/>
    <w:rsid w:val="00E74F13"/>
    <w:rsid w:val="00E75F4B"/>
    <w:rsid w:val="00E80909"/>
    <w:rsid w:val="00E814FE"/>
    <w:rsid w:val="00E82729"/>
    <w:rsid w:val="00E846C2"/>
    <w:rsid w:val="00E8567C"/>
    <w:rsid w:val="00E856E0"/>
    <w:rsid w:val="00E86FA6"/>
    <w:rsid w:val="00E964AD"/>
    <w:rsid w:val="00E97683"/>
    <w:rsid w:val="00EA183F"/>
    <w:rsid w:val="00EA3A22"/>
    <w:rsid w:val="00EB0F9D"/>
    <w:rsid w:val="00EB31FF"/>
    <w:rsid w:val="00EB3585"/>
    <w:rsid w:val="00EB5BF8"/>
    <w:rsid w:val="00EB6F07"/>
    <w:rsid w:val="00EC2D57"/>
    <w:rsid w:val="00EC2F5D"/>
    <w:rsid w:val="00EC301E"/>
    <w:rsid w:val="00ED15A0"/>
    <w:rsid w:val="00ED2E34"/>
    <w:rsid w:val="00ED4A03"/>
    <w:rsid w:val="00ED52E7"/>
    <w:rsid w:val="00ED5962"/>
    <w:rsid w:val="00ED68C6"/>
    <w:rsid w:val="00EE102B"/>
    <w:rsid w:val="00EE166D"/>
    <w:rsid w:val="00EE317A"/>
    <w:rsid w:val="00EE388D"/>
    <w:rsid w:val="00EE3E0E"/>
    <w:rsid w:val="00EE5753"/>
    <w:rsid w:val="00EF073C"/>
    <w:rsid w:val="00EF2A3F"/>
    <w:rsid w:val="00F0030E"/>
    <w:rsid w:val="00F0359B"/>
    <w:rsid w:val="00F039B5"/>
    <w:rsid w:val="00F072BD"/>
    <w:rsid w:val="00F13A20"/>
    <w:rsid w:val="00F13DA3"/>
    <w:rsid w:val="00F15EBD"/>
    <w:rsid w:val="00F16BBD"/>
    <w:rsid w:val="00F1747E"/>
    <w:rsid w:val="00F21D4B"/>
    <w:rsid w:val="00F2378D"/>
    <w:rsid w:val="00F239D1"/>
    <w:rsid w:val="00F23DBB"/>
    <w:rsid w:val="00F25039"/>
    <w:rsid w:val="00F31265"/>
    <w:rsid w:val="00F36426"/>
    <w:rsid w:val="00F373A2"/>
    <w:rsid w:val="00F500DB"/>
    <w:rsid w:val="00F519EA"/>
    <w:rsid w:val="00F550C8"/>
    <w:rsid w:val="00F62145"/>
    <w:rsid w:val="00F64B14"/>
    <w:rsid w:val="00F65009"/>
    <w:rsid w:val="00F678BD"/>
    <w:rsid w:val="00F7632D"/>
    <w:rsid w:val="00F81B74"/>
    <w:rsid w:val="00F81F42"/>
    <w:rsid w:val="00F84C2A"/>
    <w:rsid w:val="00F86EA2"/>
    <w:rsid w:val="00F933B6"/>
    <w:rsid w:val="00F93887"/>
    <w:rsid w:val="00F97C08"/>
    <w:rsid w:val="00FA02B3"/>
    <w:rsid w:val="00FA231E"/>
    <w:rsid w:val="00FA4DD3"/>
    <w:rsid w:val="00FA6B2F"/>
    <w:rsid w:val="00FB0C28"/>
    <w:rsid w:val="00FB1CD8"/>
    <w:rsid w:val="00FB5C81"/>
    <w:rsid w:val="00FB6895"/>
    <w:rsid w:val="00FB71B7"/>
    <w:rsid w:val="00FB754C"/>
    <w:rsid w:val="00FC34E1"/>
    <w:rsid w:val="00FC401F"/>
    <w:rsid w:val="00FC411F"/>
    <w:rsid w:val="00FC660D"/>
    <w:rsid w:val="00FD13E1"/>
    <w:rsid w:val="00FD155B"/>
    <w:rsid w:val="00FD3571"/>
    <w:rsid w:val="00FD626A"/>
    <w:rsid w:val="00FE06C3"/>
    <w:rsid w:val="00FE1B9D"/>
    <w:rsid w:val="00FE4269"/>
    <w:rsid w:val="00FE7BCD"/>
    <w:rsid w:val="00FE7DB8"/>
    <w:rsid w:val="00FF34A7"/>
    <w:rsid w:val="00FF59F3"/>
    <w:rsid w:val="00FF659C"/>
    <w:rsid w:val="00FF7D01"/>
    <w:rsid w:val="01B24556"/>
    <w:rsid w:val="026268F8"/>
    <w:rsid w:val="027A2735"/>
    <w:rsid w:val="0344493E"/>
    <w:rsid w:val="04510D1B"/>
    <w:rsid w:val="04831DF5"/>
    <w:rsid w:val="083B1F11"/>
    <w:rsid w:val="092C6E26"/>
    <w:rsid w:val="0CD04E93"/>
    <w:rsid w:val="10D33DA9"/>
    <w:rsid w:val="116D0992"/>
    <w:rsid w:val="11952414"/>
    <w:rsid w:val="13837E0F"/>
    <w:rsid w:val="14480E52"/>
    <w:rsid w:val="17E7680C"/>
    <w:rsid w:val="18C42CB0"/>
    <w:rsid w:val="18FF4814"/>
    <w:rsid w:val="19CA0989"/>
    <w:rsid w:val="1BA558EC"/>
    <w:rsid w:val="1BD62837"/>
    <w:rsid w:val="1C7E1D4C"/>
    <w:rsid w:val="1DCD29D8"/>
    <w:rsid w:val="21302273"/>
    <w:rsid w:val="21B57D5A"/>
    <w:rsid w:val="21DE0F1E"/>
    <w:rsid w:val="22027E59"/>
    <w:rsid w:val="22E03FC4"/>
    <w:rsid w:val="24772DE1"/>
    <w:rsid w:val="247840E5"/>
    <w:rsid w:val="24B73BCA"/>
    <w:rsid w:val="254215B0"/>
    <w:rsid w:val="25D51503"/>
    <w:rsid w:val="26FB0D17"/>
    <w:rsid w:val="27520F90"/>
    <w:rsid w:val="295C55CD"/>
    <w:rsid w:val="2A7121B2"/>
    <w:rsid w:val="2A775BDC"/>
    <w:rsid w:val="2EB4248B"/>
    <w:rsid w:val="305F6B65"/>
    <w:rsid w:val="334141A4"/>
    <w:rsid w:val="33A928CE"/>
    <w:rsid w:val="361A26D3"/>
    <w:rsid w:val="36C91572"/>
    <w:rsid w:val="3A50783A"/>
    <w:rsid w:val="3CC60243"/>
    <w:rsid w:val="3DC90FD8"/>
    <w:rsid w:val="3F433E5A"/>
    <w:rsid w:val="3FC6532D"/>
    <w:rsid w:val="40B14030"/>
    <w:rsid w:val="42D01E2D"/>
    <w:rsid w:val="42F71CEC"/>
    <w:rsid w:val="43056A83"/>
    <w:rsid w:val="475F0927"/>
    <w:rsid w:val="47775FCD"/>
    <w:rsid w:val="479557EC"/>
    <w:rsid w:val="4A7C4FC1"/>
    <w:rsid w:val="4ACB38F6"/>
    <w:rsid w:val="4C981518"/>
    <w:rsid w:val="4DA41071"/>
    <w:rsid w:val="57132F6C"/>
    <w:rsid w:val="586E1F24"/>
    <w:rsid w:val="58B8581B"/>
    <w:rsid w:val="59161438"/>
    <w:rsid w:val="5A5752C7"/>
    <w:rsid w:val="5B344AA0"/>
    <w:rsid w:val="5B4361C9"/>
    <w:rsid w:val="5BD13AD6"/>
    <w:rsid w:val="5C021C89"/>
    <w:rsid w:val="5C59248E"/>
    <w:rsid w:val="5D294D21"/>
    <w:rsid w:val="620958B4"/>
    <w:rsid w:val="66541C5D"/>
    <w:rsid w:val="66636990"/>
    <w:rsid w:val="68B43AD8"/>
    <w:rsid w:val="6E2C0351"/>
    <w:rsid w:val="72BC4E41"/>
    <w:rsid w:val="74F32C83"/>
    <w:rsid w:val="7503315B"/>
    <w:rsid w:val="756C0933"/>
    <w:rsid w:val="759926FC"/>
    <w:rsid w:val="75C54845"/>
    <w:rsid w:val="75E165E2"/>
    <w:rsid w:val="78042A14"/>
    <w:rsid w:val="79F81421"/>
    <w:rsid w:val="7BC71022"/>
    <w:rsid w:val="7C2D09C7"/>
    <w:rsid w:val="7C3051CE"/>
    <w:rsid w:val="7C6A62AD"/>
    <w:rsid w:val="7C847060"/>
    <w:rsid w:val="7FCD563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rokecolor="#739cc3">
      <v:fill angle="90" type="gradient">
        <o:fill v:ext="view" type="gradientUnscaled"/>
      </v:fill>
      <v:stroke color="#739cc3" weight="1.25pt"/>
    </o:shapedefaults>
    <o:shapelayout v:ext="edit">
      <o:idmap v:ext="edit" data="2"/>
    </o:shapelayout>
  </w:shapeDefaults>
  <w:decimalSymbol w:val="."/>
  <w:listSeparator w:val=","/>
  <w14:docId w14:val="40C7CB0A"/>
  <w15:chartTrackingRefBased/>
  <w15:docId w15:val="{CB15D2D6-791C-40A8-AB9E-A7FD7B49F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313"/>
    <w:pPr>
      <w:widowControl w:val="0"/>
      <w:jc w:val="both"/>
    </w:pPr>
    <w:rPr>
      <w:kern w:val="2"/>
      <w:sz w:val="21"/>
      <w:lang w:val="en-US" w:eastAsia="zh-CN"/>
    </w:rPr>
  </w:style>
  <w:style w:type="paragraph" w:styleId="Heading1">
    <w:name w:val="heading 1"/>
    <w:basedOn w:val="Normal"/>
    <w:next w:val="Normal"/>
    <w:uiPriority w:val="9"/>
    <w:qFormat/>
    <w:pPr>
      <w:spacing w:before="100" w:beforeAutospacing="1" w:afterLines="100" w:after="100"/>
      <w:jc w:val="center"/>
      <w:outlineLvl w:val="0"/>
    </w:pPr>
    <w:rPr>
      <w:rFonts w:ascii="SimSun" w:eastAsia="SimHei" w:hAnsi="SimSun" w:cs="SimSun" w:hint="eastAsia"/>
      <w:kern w:val="44"/>
      <w:sz w:val="32"/>
      <w:szCs w:val="48"/>
    </w:rPr>
  </w:style>
  <w:style w:type="paragraph" w:styleId="Heading2">
    <w:name w:val="heading 2"/>
    <w:basedOn w:val="Normal"/>
    <w:next w:val="Normal"/>
    <w:uiPriority w:val="9"/>
    <w:qFormat/>
    <w:pPr>
      <w:keepNext/>
      <w:keepLines/>
      <w:spacing w:beforeLines="50" w:before="50" w:afterLines="50" w:after="50"/>
      <w:jc w:val="left"/>
      <w:outlineLvl w:val="1"/>
    </w:pPr>
    <w:rPr>
      <w:rFonts w:ascii="Arial" w:eastAsia="SimHei" w:hAnsi="Arial"/>
      <w:sz w:val="28"/>
      <w:szCs w:val="24"/>
    </w:rPr>
  </w:style>
  <w:style w:type="paragraph" w:styleId="Heading3">
    <w:name w:val="heading 3"/>
    <w:basedOn w:val="Normal"/>
    <w:next w:val="Normal"/>
    <w:link w:val="Heading3Char"/>
    <w:uiPriority w:val="9"/>
    <w:semiHidden/>
    <w:unhideWhenUsed/>
    <w:qFormat/>
    <w:rsid w:val="00915C1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Pr>
      <w:color w:val="0000FF"/>
      <w:u w:val="single"/>
    </w:rPr>
  </w:style>
  <w:style w:type="paragraph" w:styleId="Header">
    <w:name w:val="header"/>
    <w:basedOn w:val="Normal"/>
    <w:unhideWhenUsed/>
    <w:pPr>
      <w:pBdr>
        <w:bottom w:val="single" w:sz="6" w:space="1" w:color="auto"/>
      </w:pBdr>
      <w:tabs>
        <w:tab w:val="center" w:pos="4153"/>
        <w:tab w:val="right" w:pos="8306"/>
      </w:tabs>
      <w:snapToGrid w:val="0"/>
      <w:jc w:val="center"/>
    </w:pPr>
    <w:rPr>
      <w:sz w:val="18"/>
      <w:szCs w:val="18"/>
    </w:rPr>
  </w:style>
  <w:style w:type="paragraph" w:styleId="Footer">
    <w:name w:val="footer"/>
    <w:basedOn w:val="Normal"/>
    <w:unhideWhenUsed/>
    <w:pPr>
      <w:tabs>
        <w:tab w:val="center" w:pos="4153"/>
        <w:tab w:val="right" w:pos="8306"/>
      </w:tabs>
      <w:snapToGrid w:val="0"/>
      <w:jc w:val="left"/>
    </w:pPr>
    <w:rPr>
      <w:sz w:val="18"/>
      <w:szCs w:val="18"/>
    </w:rPr>
  </w:style>
  <w:style w:type="character" w:styleId="UnresolvedMention">
    <w:name w:val="Unresolved Mention"/>
    <w:uiPriority w:val="99"/>
    <w:semiHidden/>
    <w:unhideWhenUsed/>
    <w:rsid w:val="00F23DBB"/>
    <w:rPr>
      <w:color w:val="605E5C"/>
      <w:shd w:val="clear" w:color="auto" w:fill="E1DFDD"/>
    </w:rPr>
  </w:style>
  <w:style w:type="paragraph" w:styleId="BalloonText">
    <w:name w:val="Balloon Text"/>
    <w:basedOn w:val="Normal"/>
    <w:link w:val="BalloonTextChar"/>
    <w:uiPriority w:val="99"/>
    <w:semiHidden/>
    <w:unhideWhenUsed/>
    <w:rsid w:val="00060E9C"/>
    <w:rPr>
      <w:sz w:val="18"/>
      <w:szCs w:val="18"/>
    </w:rPr>
  </w:style>
  <w:style w:type="character" w:customStyle="1" w:styleId="BalloonTextChar">
    <w:name w:val="Balloon Text Char"/>
    <w:link w:val="BalloonText"/>
    <w:uiPriority w:val="99"/>
    <w:semiHidden/>
    <w:rsid w:val="00060E9C"/>
    <w:rPr>
      <w:kern w:val="2"/>
      <w:sz w:val="18"/>
      <w:szCs w:val="18"/>
    </w:rPr>
  </w:style>
  <w:style w:type="character" w:customStyle="1" w:styleId="fontstyle01">
    <w:name w:val="fontstyle01"/>
    <w:rsid w:val="006A01EF"/>
    <w:rPr>
      <w:rFonts w:ascii="TimesNewRomanPS-ItalicMT" w:hAnsi="TimesNewRomanPS-ItalicMT" w:hint="default"/>
      <w:b w:val="0"/>
      <w:bCs w:val="0"/>
      <w:i/>
      <w:iCs/>
      <w:color w:val="000000"/>
      <w:sz w:val="20"/>
      <w:szCs w:val="20"/>
    </w:rPr>
  </w:style>
  <w:style w:type="character" w:styleId="CommentReference">
    <w:name w:val="annotation reference"/>
    <w:uiPriority w:val="99"/>
    <w:semiHidden/>
    <w:unhideWhenUsed/>
    <w:rsid w:val="00E64DA6"/>
    <w:rPr>
      <w:sz w:val="16"/>
      <w:szCs w:val="16"/>
    </w:rPr>
  </w:style>
  <w:style w:type="paragraph" w:styleId="CommentText">
    <w:name w:val="annotation text"/>
    <w:basedOn w:val="Normal"/>
    <w:link w:val="CommentTextChar"/>
    <w:uiPriority w:val="99"/>
    <w:unhideWhenUsed/>
    <w:rsid w:val="00E64DA6"/>
    <w:rPr>
      <w:sz w:val="20"/>
    </w:rPr>
  </w:style>
  <w:style w:type="character" w:customStyle="1" w:styleId="CommentTextChar">
    <w:name w:val="Comment Text Char"/>
    <w:link w:val="CommentText"/>
    <w:uiPriority w:val="99"/>
    <w:rsid w:val="00E64DA6"/>
    <w:rPr>
      <w:kern w:val="2"/>
      <w:lang w:val="en-US" w:eastAsia="zh-CN"/>
    </w:rPr>
  </w:style>
  <w:style w:type="paragraph" w:styleId="CommentSubject">
    <w:name w:val="annotation subject"/>
    <w:basedOn w:val="CommentText"/>
    <w:next w:val="CommentText"/>
    <w:link w:val="CommentSubjectChar"/>
    <w:uiPriority w:val="99"/>
    <w:semiHidden/>
    <w:unhideWhenUsed/>
    <w:rsid w:val="00E64DA6"/>
    <w:rPr>
      <w:b/>
      <w:bCs/>
    </w:rPr>
  </w:style>
  <w:style w:type="character" w:customStyle="1" w:styleId="CommentSubjectChar">
    <w:name w:val="Comment Subject Char"/>
    <w:link w:val="CommentSubject"/>
    <w:uiPriority w:val="99"/>
    <w:semiHidden/>
    <w:rsid w:val="00E64DA6"/>
    <w:rPr>
      <w:b/>
      <w:bCs/>
      <w:kern w:val="2"/>
      <w:lang w:val="en-US" w:eastAsia="zh-CN"/>
    </w:rPr>
  </w:style>
  <w:style w:type="character" w:styleId="PlaceholderText">
    <w:name w:val="Placeholder Text"/>
    <w:basedOn w:val="DefaultParagraphFont"/>
    <w:uiPriority w:val="99"/>
    <w:unhideWhenUsed/>
    <w:rsid w:val="00797F03"/>
    <w:rPr>
      <w:color w:val="808080"/>
    </w:rPr>
  </w:style>
  <w:style w:type="paragraph" w:styleId="ListParagraph">
    <w:name w:val="List Paragraph"/>
    <w:basedOn w:val="Normal"/>
    <w:uiPriority w:val="99"/>
    <w:qFormat/>
    <w:rsid w:val="009564AC"/>
    <w:pPr>
      <w:ind w:firstLineChars="200" w:firstLine="420"/>
    </w:pPr>
  </w:style>
  <w:style w:type="character" w:customStyle="1" w:styleId="Heading3Char">
    <w:name w:val="Heading 3 Char"/>
    <w:basedOn w:val="DefaultParagraphFont"/>
    <w:link w:val="Heading3"/>
    <w:uiPriority w:val="9"/>
    <w:semiHidden/>
    <w:rsid w:val="00915C1A"/>
    <w:rPr>
      <w:b/>
      <w:bCs/>
      <w:kern w:val="2"/>
      <w:sz w:val="32"/>
      <w:szCs w:val="32"/>
      <w:lang w:val="en-US" w:eastAsia="zh-CN"/>
    </w:rPr>
  </w:style>
  <w:style w:type="character" w:styleId="FollowedHyperlink">
    <w:name w:val="FollowedHyperlink"/>
    <w:basedOn w:val="DefaultParagraphFont"/>
    <w:uiPriority w:val="99"/>
    <w:semiHidden/>
    <w:unhideWhenUsed/>
    <w:rsid w:val="001F0B27"/>
    <w:rPr>
      <w:color w:val="954F72" w:themeColor="followedHyperlink"/>
      <w:u w:val="single"/>
    </w:rPr>
  </w:style>
  <w:style w:type="character" w:customStyle="1" w:styleId="fontstyle21">
    <w:name w:val="fontstyle21"/>
    <w:basedOn w:val="DefaultParagraphFont"/>
    <w:rsid w:val="007066E6"/>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7066E6"/>
    <w:rPr>
      <w:rFonts w:ascii="TimesNewRomanPS-BoldMT" w:hAnsi="TimesNewRomanPS-BoldMT" w:hint="default"/>
      <w:b/>
      <w:bCs/>
      <w:i w:val="0"/>
      <w:iCs w:val="0"/>
      <w:color w:val="000000"/>
      <w:sz w:val="22"/>
      <w:szCs w:val="22"/>
    </w:rPr>
  </w:style>
  <w:style w:type="paragraph" w:styleId="NormalWeb">
    <w:name w:val="Normal (Web)"/>
    <w:basedOn w:val="Normal"/>
    <w:uiPriority w:val="99"/>
    <w:unhideWhenUsed/>
    <w:rsid w:val="007F38E1"/>
    <w:pPr>
      <w:widowControl/>
      <w:spacing w:before="100" w:beforeAutospacing="1" w:after="100" w:afterAutospacing="1"/>
      <w:jc w:val="left"/>
    </w:pPr>
    <w:rPr>
      <w:rFonts w:ascii="SimSun" w:hAnsi="SimSun" w:cs="SimSun"/>
      <w:kern w:val="0"/>
      <w:sz w:val="24"/>
      <w:szCs w:val="24"/>
    </w:rPr>
  </w:style>
  <w:style w:type="character" w:customStyle="1" w:styleId="apple-tab-span">
    <w:name w:val="apple-tab-span"/>
    <w:basedOn w:val="DefaultParagraphFont"/>
    <w:rsid w:val="00ED68C6"/>
  </w:style>
  <w:style w:type="paragraph" w:styleId="Revision">
    <w:name w:val="Revision"/>
    <w:hidden/>
    <w:uiPriority w:val="99"/>
    <w:unhideWhenUsed/>
    <w:rsid w:val="00AA37F5"/>
    <w:rPr>
      <w:kern w:val="2"/>
      <w:sz w:val="21"/>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17332">
      <w:bodyDiv w:val="1"/>
      <w:marLeft w:val="0"/>
      <w:marRight w:val="0"/>
      <w:marTop w:val="0"/>
      <w:marBottom w:val="0"/>
      <w:divBdr>
        <w:top w:val="none" w:sz="0" w:space="0" w:color="auto"/>
        <w:left w:val="none" w:sz="0" w:space="0" w:color="auto"/>
        <w:bottom w:val="none" w:sz="0" w:space="0" w:color="auto"/>
        <w:right w:val="none" w:sz="0" w:space="0" w:color="auto"/>
      </w:divBdr>
    </w:div>
    <w:div w:id="155726410">
      <w:bodyDiv w:val="1"/>
      <w:marLeft w:val="0"/>
      <w:marRight w:val="0"/>
      <w:marTop w:val="0"/>
      <w:marBottom w:val="0"/>
      <w:divBdr>
        <w:top w:val="none" w:sz="0" w:space="0" w:color="auto"/>
        <w:left w:val="none" w:sz="0" w:space="0" w:color="auto"/>
        <w:bottom w:val="none" w:sz="0" w:space="0" w:color="auto"/>
        <w:right w:val="none" w:sz="0" w:space="0" w:color="auto"/>
      </w:divBdr>
    </w:div>
    <w:div w:id="459036466">
      <w:bodyDiv w:val="1"/>
      <w:marLeft w:val="0"/>
      <w:marRight w:val="0"/>
      <w:marTop w:val="0"/>
      <w:marBottom w:val="0"/>
      <w:divBdr>
        <w:top w:val="none" w:sz="0" w:space="0" w:color="auto"/>
        <w:left w:val="none" w:sz="0" w:space="0" w:color="auto"/>
        <w:bottom w:val="none" w:sz="0" w:space="0" w:color="auto"/>
        <w:right w:val="none" w:sz="0" w:space="0" w:color="auto"/>
      </w:divBdr>
    </w:div>
    <w:div w:id="589312505">
      <w:bodyDiv w:val="1"/>
      <w:marLeft w:val="0"/>
      <w:marRight w:val="0"/>
      <w:marTop w:val="0"/>
      <w:marBottom w:val="0"/>
      <w:divBdr>
        <w:top w:val="none" w:sz="0" w:space="0" w:color="auto"/>
        <w:left w:val="none" w:sz="0" w:space="0" w:color="auto"/>
        <w:bottom w:val="none" w:sz="0" w:space="0" w:color="auto"/>
        <w:right w:val="none" w:sz="0" w:space="0" w:color="auto"/>
      </w:divBdr>
    </w:div>
    <w:div w:id="724571540">
      <w:bodyDiv w:val="1"/>
      <w:marLeft w:val="0"/>
      <w:marRight w:val="0"/>
      <w:marTop w:val="0"/>
      <w:marBottom w:val="0"/>
      <w:divBdr>
        <w:top w:val="none" w:sz="0" w:space="0" w:color="auto"/>
        <w:left w:val="none" w:sz="0" w:space="0" w:color="auto"/>
        <w:bottom w:val="none" w:sz="0" w:space="0" w:color="auto"/>
        <w:right w:val="none" w:sz="0" w:space="0" w:color="auto"/>
      </w:divBdr>
    </w:div>
    <w:div w:id="1450854750">
      <w:bodyDiv w:val="1"/>
      <w:marLeft w:val="0"/>
      <w:marRight w:val="0"/>
      <w:marTop w:val="0"/>
      <w:marBottom w:val="0"/>
      <w:divBdr>
        <w:top w:val="none" w:sz="0" w:space="0" w:color="auto"/>
        <w:left w:val="none" w:sz="0" w:space="0" w:color="auto"/>
        <w:bottom w:val="none" w:sz="0" w:space="0" w:color="auto"/>
        <w:right w:val="none" w:sz="0" w:space="0" w:color="auto"/>
      </w:divBdr>
    </w:div>
    <w:div w:id="1471707110">
      <w:bodyDiv w:val="1"/>
      <w:marLeft w:val="0"/>
      <w:marRight w:val="0"/>
      <w:marTop w:val="0"/>
      <w:marBottom w:val="0"/>
      <w:divBdr>
        <w:top w:val="none" w:sz="0" w:space="0" w:color="auto"/>
        <w:left w:val="none" w:sz="0" w:space="0" w:color="auto"/>
        <w:bottom w:val="none" w:sz="0" w:space="0" w:color="auto"/>
        <w:right w:val="none" w:sz="0" w:space="0" w:color="auto"/>
      </w:divBdr>
    </w:div>
    <w:div w:id="1773621870">
      <w:bodyDiv w:val="1"/>
      <w:marLeft w:val="0"/>
      <w:marRight w:val="0"/>
      <w:marTop w:val="0"/>
      <w:marBottom w:val="0"/>
      <w:divBdr>
        <w:top w:val="none" w:sz="0" w:space="0" w:color="auto"/>
        <w:left w:val="none" w:sz="0" w:space="0" w:color="auto"/>
        <w:bottom w:val="none" w:sz="0" w:space="0" w:color="auto"/>
        <w:right w:val="none" w:sz="0" w:space="0" w:color="auto"/>
      </w:divBdr>
    </w:div>
    <w:div w:id="1807118214">
      <w:bodyDiv w:val="1"/>
      <w:marLeft w:val="0"/>
      <w:marRight w:val="0"/>
      <w:marTop w:val="0"/>
      <w:marBottom w:val="0"/>
      <w:divBdr>
        <w:top w:val="none" w:sz="0" w:space="0" w:color="auto"/>
        <w:left w:val="none" w:sz="0" w:space="0" w:color="auto"/>
        <w:bottom w:val="none" w:sz="0" w:space="0" w:color="auto"/>
        <w:right w:val="none" w:sz="0" w:space="0" w:color="auto"/>
      </w:divBdr>
    </w:div>
    <w:div w:id="182000095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linkedin.com/in/xingjian-wu-796093240/"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yiyayamaya/luckyCrawler" TargetMode="External"/><Relationship Id="rId7" Type="http://schemas.openxmlformats.org/officeDocument/2006/relationships/endnotes" Target="endnotes.xml"/><Relationship Id="rId12" Type="http://schemas.openxmlformats.org/officeDocument/2006/relationships/hyperlink" Target="mailto:wuxingjian98@gmail.com" TargetMode="External"/><Relationship Id="rId17" Type="http://schemas.openxmlformats.org/officeDocument/2006/relationships/hyperlink" Target="https://www.stevens.edu/schaefer-school-engineering-science/departments/computer-science/graduate-programs/computer-science-masters-program"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www.sailvan.com/index-e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yiyayamaya" TargetMode="External"/><Relationship Id="rId23" Type="http://schemas.openxmlformats.org/officeDocument/2006/relationships/footer" Target="footer1.xml"/><Relationship Id="rId10" Type="http://schemas.microsoft.com/office/2016/09/relationships/commentsIds" Target="commentsIds.xml"/><Relationship Id="rId19" Type="http://schemas.openxmlformats.org/officeDocument/2006/relationships/hyperlink" Target="http://www.sustech.edu.cn/en/"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7FB11-4DA9-4CB0-94B5-E31E2CEC9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539</Words>
  <Characters>2663</Characters>
  <Application>Microsoft Office Word</Application>
  <DocSecurity>0</DocSecurity>
  <PresentationFormat/>
  <Lines>78</Lines>
  <Paragraphs>52</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Xingjian_Wu_resume</vt:lpstr>
    </vt:vector>
  </TitlesOfParts>
  <Company/>
  <LinksUpToDate>false</LinksUpToDate>
  <CharactersWithSpaces>3150</CharactersWithSpaces>
  <SharedDoc>false</SharedDoc>
  <HLinks>
    <vt:vector size="6" baseType="variant">
      <vt:variant>
        <vt:i4>3407879</vt:i4>
      </vt:variant>
      <vt:variant>
        <vt:i4>0</vt:i4>
      </vt:variant>
      <vt:variant>
        <vt:i4>0</vt:i4>
      </vt:variant>
      <vt:variant>
        <vt:i4>5</vt:i4>
      </vt:variant>
      <vt:variant>
        <vt:lpwstr>mailto:wuxingjian98@gmail.com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Xingjian_Wu_resume</dc:title>
  <dc:subject/>
  <dc:creator>Administrator</dc:creator>
  <cp:keywords/>
  <cp:lastModifiedBy>MrProofReading</cp:lastModifiedBy>
  <cp:revision>2</cp:revision>
  <cp:lastPrinted>2020-12-19T17:12:00Z</cp:lastPrinted>
  <dcterms:created xsi:type="dcterms:W3CDTF">2022-08-05T14:33:00Z</dcterms:created>
  <dcterms:modified xsi:type="dcterms:W3CDTF">2022-08-05T14:33:00Z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